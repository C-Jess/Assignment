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4968"/>
        <w:gridCol w:w="4590"/>
      </w:tblGrid>
      <w:tr w:rsidR="0068314D" w14:paraId="4A430058" w14:textId="77777777">
        <w:tc>
          <w:tcPr>
            <w:tcW w:w="9558" w:type="dxa"/>
            <w:gridSpan w:val="2"/>
          </w:tcPr>
          <w:p w14:paraId="36B84AE6" w14:textId="77777777" w:rsidR="0068314D" w:rsidRDefault="0068314D">
            <w:pPr>
              <w:pStyle w:val="Heading4"/>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Derby</w:t>
                </w:r>
              </w:smartTag>
            </w:smartTag>
          </w:p>
          <w:p w14:paraId="571E2C6D" w14:textId="6C4DF94F" w:rsidR="0068314D" w:rsidRDefault="00672946">
            <w:pPr>
              <w:rPr>
                <w:b/>
                <w:sz w:val="28"/>
              </w:rPr>
            </w:pPr>
            <w:r>
              <w:rPr>
                <w:b/>
                <w:sz w:val="28"/>
              </w:rPr>
              <w:t>Department of Computing and Engineering</w:t>
            </w:r>
          </w:p>
          <w:p w14:paraId="3B9B2764" w14:textId="77777777" w:rsidR="0068314D" w:rsidRDefault="0068314D"/>
        </w:tc>
      </w:tr>
      <w:tr w:rsidR="0068314D" w14:paraId="788F6735" w14:textId="77777777">
        <w:tc>
          <w:tcPr>
            <w:tcW w:w="9558" w:type="dxa"/>
            <w:gridSpan w:val="2"/>
          </w:tcPr>
          <w:p w14:paraId="077101B8" w14:textId="04292D1E" w:rsidR="0068314D" w:rsidRDefault="0068314D">
            <w:pPr>
              <w:rPr>
                <w:sz w:val="28"/>
              </w:rPr>
            </w:pPr>
            <w:r>
              <w:rPr>
                <w:b/>
                <w:sz w:val="32"/>
              </w:rPr>
              <w:t xml:space="preserve">Assignment Specification </w:t>
            </w:r>
          </w:p>
          <w:p w14:paraId="155BA9D7" w14:textId="77777777" w:rsidR="0068314D" w:rsidRDefault="0068314D"/>
        </w:tc>
      </w:tr>
      <w:tr w:rsidR="0068314D" w14:paraId="6C14BDD7" w14:textId="77777777">
        <w:tc>
          <w:tcPr>
            <w:tcW w:w="9558" w:type="dxa"/>
            <w:gridSpan w:val="2"/>
            <w:tcBorders>
              <w:top w:val="single" w:sz="12" w:space="0" w:color="auto"/>
              <w:left w:val="single" w:sz="12" w:space="0" w:color="auto"/>
              <w:bottom w:val="single" w:sz="12" w:space="0" w:color="auto"/>
              <w:right w:val="single" w:sz="12" w:space="0" w:color="auto"/>
            </w:tcBorders>
          </w:tcPr>
          <w:p w14:paraId="30774EBF" w14:textId="77777777" w:rsidR="0068314D" w:rsidRDefault="0068314D" w:rsidP="00740FDB">
            <w:pPr>
              <w:pStyle w:val="Heading5"/>
            </w:pPr>
            <w:r>
              <w:t xml:space="preserve">Module Code and Title:   </w:t>
            </w:r>
            <w:r w:rsidR="00740FDB">
              <w:t>Programming</w:t>
            </w:r>
            <w:r w:rsidR="002E7B1F">
              <w:t xml:space="preserve"> II</w:t>
            </w:r>
            <w:r w:rsidR="0033573D">
              <w:t xml:space="preserve"> (4CC</w:t>
            </w:r>
            <w:r w:rsidR="00740FDB">
              <w:t>511</w:t>
            </w:r>
            <w:r w:rsidR="0033573D">
              <w:t>)</w:t>
            </w:r>
            <w:r>
              <w:t xml:space="preserve">                                              </w:t>
            </w:r>
          </w:p>
        </w:tc>
      </w:tr>
      <w:tr w:rsidR="0068314D" w14:paraId="3C25A882" w14:textId="77777777">
        <w:tc>
          <w:tcPr>
            <w:tcW w:w="9558" w:type="dxa"/>
            <w:gridSpan w:val="2"/>
            <w:tcBorders>
              <w:top w:val="single" w:sz="12" w:space="0" w:color="auto"/>
              <w:left w:val="single" w:sz="12" w:space="0" w:color="auto"/>
              <w:right w:val="single" w:sz="12" w:space="0" w:color="auto"/>
            </w:tcBorders>
          </w:tcPr>
          <w:p w14:paraId="72C3D3BE" w14:textId="77777777" w:rsidR="00DA6E1E" w:rsidRDefault="0068314D">
            <w:pPr>
              <w:rPr>
                <w:b/>
              </w:rPr>
            </w:pPr>
            <w:r>
              <w:rPr>
                <w:b/>
              </w:rPr>
              <w:t xml:space="preserve">Assignment No. and Title:  </w:t>
            </w:r>
            <w:r w:rsidR="002E7B1F">
              <w:rPr>
                <w:b/>
              </w:rPr>
              <w:t>Information Tracker Application</w:t>
            </w:r>
          </w:p>
          <w:p w14:paraId="5D9F1CED" w14:textId="77777777" w:rsidR="0068314D" w:rsidRDefault="0068314D" w:rsidP="00186BD1"/>
        </w:tc>
      </w:tr>
      <w:tr w:rsidR="0068314D" w14:paraId="1BD0BA30" w14:textId="77777777">
        <w:tc>
          <w:tcPr>
            <w:tcW w:w="4968" w:type="dxa"/>
            <w:tcBorders>
              <w:top w:val="single" w:sz="12" w:space="0" w:color="auto"/>
              <w:left w:val="single" w:sz="12" w:space="0" w:color="auto"/>
              <w:bottom w:val="single" w:sz="12" w:space="0" w:color="auto"/>
              <w:right w:val="single" w:sz="12" w:space="0" w:color="auto"/>
            </w:tcBorders>
          </w:tcPr>
          <w:p w14:paraId="0BBE5919" w14:textId="3937E942" w:rsidR="0068314D" w:rsidRDefault="0068314D">
            <w:pPr>
              <w:rPr>
                <w:b/>
              </w:rPr>
            </w:pPr>
            <w:r>
              <w:rPr>
                <w:b/>
              </w:rPr>
              <w:t xml:space="preserve">Assessment Tutor:       </w:t>
            </w:r>
            <w:r w:rsidR="00294FDE">
              <w:rPr>
                <w:b/>
              </w:rPr>
              <w:t>Patrick Merritt</w:t>
            </w:r>
          </w:p>
          <w:p w14:paraId="206CCDB4" w14:textId="77777777" w:rsidR="0068314D" w:rsidRDefault="0068314D">
            <w:r>
              <w:rPr>
                <w:b/>
              </w:rPr>
              <w:t xml:space="preserve">                                          </w:t>
            </w:r>
          </w:p>
        </w:tc>
        <w:tc>
          <w:tcPr>
            <w:tcW w:w="4590" w:type="dxa"/>
            <w:tcBorders>
              <w:top w:val="single" w:sz="12" w:space="0" w:color="auto"/>
              <w:left w:val="single" w:sz="12" w:space="0" w:color="auto"/>
              <w:bottom w:val="single" w:sz="12" w:space="0" w:color="auto"/>
              <w:right w:val="single" w:sz="12" w:space="0" w:color="auto"/>
            </w:tcBorders>
          </w:tcPr>
          <w:p w14:paraId="091C4005" w14:textId="77777777" w:rsidR="0068314D" w:rsidRDefault="0068314D" w:rsidP="008F7A92">
            <w:r>
              <w:rPr>
                <w:b/>
              </w:rPr>
              <w:t>Weighting Towards Module Grade:</w:t>
            </w:r>
            <w:r>
              <w:t xml:space="preserve">  </w:t>
            </w:r>
            <w:r w:rsidR="008F7A92">
              <w:t>100%</w:t>
            </w:r>
            <w:r>
              <w:t xml:space="preserve"> </w:t>
            </w:r>
          </w:p>
        </w:tc>
      </w:tr>
      <w:tr w:rsidR="0068314D" w14:paraId="468741E0" w14:textId="77777777">
        <w:tc>
          <w:tcPr>
            <w:tcW w:w="4968" w:type="dxa"/>
            <w:tcBorders>
              <w:top w:val="single" w:sz="12" w:space="0" w:color="auto"/>
              <w:left w:val="single" w:sz="12" w:space="0" w:color="auto"/>
              <w:bottom w:val="single" w:sz="12" w:space="0" w:color="auto"/>
              <w:right w:val="single" w:sz="6" w:space="0" w:color="auto"/>
            </w:tcBorders>
          </w:tcPr>
          <w:p w14:paraId="31838A05" w14:textId="3E1DF136" w:rsidR="0068314D" w:rsidRDefault="0068314D" w:rsidP="009E50D5">
            <w:r>
              <w:rPr>
                <w:b/>
              </w:rPr>
              <w:t xml:space="preserve">Date Set: </w:t>
            </w:r>
            <w:r>
              <w:t xml:space="preserve">    </w:t>
            </w:r>
            <w:r w:rsidR="00294FDE">
              <w:t>25</w:t>
            </w:r>
            <w:r w:rsidR="00BD42AB" w:rsidRPr="00BD42AB">
              <w:rPr>
                <w:vertAlign w:val="superscript"/>
              </w:rPr>
              <w:t>th</w:t>
            </w:r>
            <w:r w:rsidR="00BD42AB">
              <w:t xml:space="preserve"> J</w:t>
            </w:r>
            <w:r w:rsidR="00294FDE">
              <w:t>anuary</w:t>
            </w:r>
            <w:r w:rsidR="00BD42AB">
              <w:t xml:space="preserve"> 20</w:t>
            </w:r>
            <w:r w:rsidR="0051682A">
              <w:t>21</w:t>
            </w:r>
          </w:p>
        </w:tc>
        <w:tc>
          <w:tcPr>
            <w:tcW w:w="4590" w:type="dxa"/>
            <w:tcBorders>
              <w:top w:val="single" w:sz="12" w:space="0" w:color="auto"/>
              <w:left w:val="single" w:sz="12" w:space="0" w:color="auto"/>
              <w:bottom w:val="single" w:sz="12" w:space="0" w:color="auto"/>
              <w:right w:val="single" w:sz="12" w:space="0" w:color="auto"/>
            </w:tcBorders>
          </w:tcPr>
          <w:p w14:paraId="1E52BFB4" w14:textId="1F659D2C" w:rsidR="00740FDB" w:rsidRDefault="0068314D">
            <w:r>
              <w:rPr>
                <w:b/>
              </w:rPr>
              <w:t xml:space="preserve">Hand-In Deadline Date: </w:t>
            </w:r>
            <w:r>
              <w:t xml:space="preserve"> </w:t>
            </w:r>
            <w:r w:rsidR="00B32FB4">
              <w:t>Monday 1</w:t>
            </w:r>
            <w:r w:rsidR="00846154">
              <w:t>0</w:t>
            </w:r>
            <w:r w:rsidR="00294FDE" w:rsidRPr="00294FDE">
              <w:rPr>
                <w:vertAlign w:val="superscript"/>
              </w:rPr>
              <w:t>th</w:t>
            </w:r>
            <w:r w:rsidR="00294FDE">
              <w:t xml:space="preserve"> May</w:t>
            </w:r>
            <w:r w:rsidR="00B32FB4">
              <w:t xml:space="preserve"> 20</w:t>
            </w:r>
            <w:r w:rsidR="0051682A">
              <w:t>21</w:t>
            </w:r>
            <w:r w:rsidR="00B32FB4">
              <w:t xml:space="preserve"> at </w:t>
            </w:r>
            <w:r w:rsidR="00846154">
              <w:t>11:59</w:t>
            </w:r>
            <w:r w:rsidR="00B32FB4">
              <w:t>pm</w:t>
            </w:r>
          </w:p>
          <w:p w14:paraId="679126B8" w14:textId="77777777" w:rsidR="0068314D" w:rsidRDefault="0068314D">
            <w:r>
              <w:br/>
            </w:r>
          </w:p>
        </w:tc>
      </w:tr>
      <w:tr w:rsidR="0068314D" w14:paraId="2B852C7C" w14:textId="77777777">
        <w:tc>
          <w:tcPr>
            <w:tcW w:w="9558" w:type="dxa"/>
            <w:gridSpan w:val="2"/>
          </w:tcPr>
          <w:p w14:paraId="4DF710D5" w14:textId="77777777" w:rsidR="0068314D" w:rsidRDefault="0068314D"/>
          <w:p w14:paraId="1A4D88C8" w14:textId="77777777" w:rsidR="0068314D" w:rsidRDefault="0068314D"/>
        </w:tc>
      </w:tr>
      <w:tr w:rsidR="009E50D5" w14:paraId="497432B1" w14:textId="77777777">
        <w:tc>
          <w:tcPr>
            <w:tcW w:w="9558" w:type="dxa"/>
            <w:gridSpan w:val="2"/>
            <w:tcBorders>
              <w:top w:val="single" w:sz="12" w:space="0" w:color="auto"/>
              <w:left w:val="single" w:sz="12" w:space="0" w:color="auto"/>
              <w:bottom w:val="single" w:sz="12" w:space="0" w:color="auto"/>
              <w:right w:val="single" w:sz="12" w:space="0" w:color="auto"/>
            </w:tcBorders>
          </w:tcPr>
          <w:p w14:paraId="2F0863FE" w14:textId="77777777" w:rsidR="009E50D5" w:rsidRDefault="009E50D5" w:rsidP="009E50D5">
            <w:pPr>
              <w:jc w:val="center"/>
            </w:pPr>
            <w:r>
              <w:rPr>
                <w:b/>
                <w:u w:val="single"/>
              </w:rPr>
              <w:t>Conditions for Late Submission</w:t>
            </w:r>
          </w:p>
          <w:p w14:paraId="6FF0E408" w14:textId="77777777" w:rsidR="009E50D5" w:rsidRDefault="009E50D5" w:rsidP="009E50D5"/>
          <w:p w14:paraId="0769022B" w14:textId="77777777" w:rsidR="009E50D5" w:rsidRPr="002E2019" w:rsidRDefault="009E50D5" w:rsidP="009E50D5">
            <w:pPr>
              <w:pStyle w:val="xmsonormal"/>
              <w:spacing w:before="0" w:beforeAutospacing="0" w:after="0" w:afterAutospacing="0"/>
              <w:rPr>
                <w:color w:val="000000"/>
                <w:sz w:val="22"/>
                <w:szCs w:val="22"/>
              </w:rPr>
            </w:pPr>
            <w:r w:rsidRPr="002E2019">
              <w:rPr>
                <w:color w:val="000000"/>
                <w:sz w:val="22"/>
                <w:szCs w:val="22"/>
              </w:rPr>
              <w:t>Recognising that deadlines are an integral part of professional workplace practice, the University expects students to meet all agreed deadlines for submission of assessments. However, the University acknowledges that there may be circumstances that prevent students from meeting deadlines. There are now 3 distinct processes in place to deal with differing student circumstances:</w:t>
            </w:r>
          </w:p>
          <w:p w14:paraId="6284D774" w14:textId="77777777" w:rsidR="009E50D5" w:rsidRDefault="009E50D5" w:rsidP="009E50D5">
            <w:pPr>
              <w:pStyle w:val="xmsonormal"/>
              <w:numPr>
                <w:ilvl w:val="0"/>
                <w:numId w:val="45"/>
              </w:numPr>
              <w:spacing w:before="0" w:beforeAutospacing="0" w:after="0" w:afterAutospacing="0"/>
              <w:rPr>
                <w:color w:val="000000"/>
                <w:sz w:val="22"/>
                <w:szCs w:val="22"/>
              </w:rPr>
            </w:pPr>
            <w:r w:rsidRPr="002E2019">
              <w:rPr>
                <w:color w:val="000000"/>
                <w:sz w:val="22"/>
                <w:szCs w:val="22"/>
              </w:rPr>
              <w:t>Assessed Extended Deadline (AED): Students with disabilities or long-term health issues are entitled to a Support Plan.</w:t>
            </w:r>
          </w:p>
          <w:p w14:paraId="1D4A60F3" w14:textId="77777777" w:rsidR="009E50D5" w:rsidRPr="002E2019" w:rsidRDefault="009E50D5" w:rsidP="009E50D5">
            <w:pPr>
              <w:pStyle w:val="xmsonormal"/>
              <w:numPr>
                <w:ilvl w:val="0"/>
                <w:numId w:val="45"/>
              </w:numPr>
              <w:spacing w:before="0" w:beforeAutospacing="0" w:after="0" w:afterAutospacing="0"/>
              <w:rPr>
                <w:color w:val="000000"/>
                <w:sz w:val="22"/>
                <w:szCs w:val="22"/>
              </w:rPr>
            </w:pPr>
            <w:r w:rsidRPr="002E2019">
              <w:rPr>
                <w:color w:val="000000"/>
                <w:sz w:val="22"/>
                <w:szCs w:val="22"/>
              </w:rPr>
              <w:t>Exceptional Extenuating Circumstances (EEC): The EEC policy applies to situations where serious, unforeseen circumstances prevent the student from completing the assignment on time or to the normal standard.</w:t>
            </w:r>
            <w:r>
              <w:rPr>
                <w:color w:val="000000"/>
                <w:sz w:val="22"/>
                <w:szCs w:val="22"/>
              </w:rPr>
              <w:t xml:space="preserve">  </w:t>
            </w:r>
            <w:hyperlink r:id="rId10" w:history="1">
              <w:r w:rsidRPr="00681F7C">
                <w:rPr>
                  <w:rStyle w:val="Hyperlink"/>
                  <w:sz w:val="22"/>
                  <w:szCs w:val="22"/>
                </w:rPr>
                <w:t>http://www.derby.ac.uk/eec</w:t>
              </w:r>
            </w:hyperlink>
          </w:p>
          <w:p w14:paraId="4975FBA8" w14:textId="77777777" w:rsidR="009E50D5" w:rsidRPr="002E2019" w:rsidRDefault="009E50D5" w:rsidP="009E50D5">
            <w:pPr>
              <w:pStyle w:val="xmsolistparagraph"/>
              <w:numPr>
                <w:ilvl w:val="0"/>
                <w:numId w:val="45"/>
              </w:numPr>
              <w:spacing w:before="0" w:beforeAutospacing="0" w:after="0" w:afterAutospacing="0"/>
              <w:rPr>
                <w:color w:val="000000"/>
                <w:sz w:val="22"/>
                <w:szCs w:val="22"/>
              </w:rPr>
            </w:pPr>
            <w:r w:rsidRPr="002E2019">
              <w:rPr>
                <w:color w:val="000000"/>
                <w:sz w:val="22"/>
                <w:szCs w:val="22"/>
              </w:rPr>
              <w:t>Late Submission: Requests for late submission will be made to the relevant Subject Manager in the School (or Head of Joint Honours for joint honours students) who can authorise an extension of up to a maximum of one week.</w:t>
            </w:r>
          </w:p>
          <w:p w14:paraId="4E442A68" w14:textId="77777777" w:rsidR="009E50D5" w:rsidRDefault="009E50D5" w:rsidP="009E50D5">
            <w:pPr>
              <w:pStyle w:val="xmsolistparagraph"/>
              <w:spacing w:before="0" w:beforeAutospacing="0" w:after="0" w:afterAutospacing="0"/>
              <w:ind w:left="720" w:hanging="360"/>
              <w:rPr>
                <w:rFonts w:ascii="Calibri" w:hAnsi="Calibri"/>
                <w:color w:val="000000"/>
                <w:sz w:val="22"/>
                <w:szCs w:val="22"/>
              </w:rPr>
            </w:pPr>
          </w:p>
          <w:p w14:paraId="281BB179" w14:textId="299F9ED7" w:rsidR="009E50D5" w:rsidRPr="00B74400" w:rsidRDefault="009E50D5" w:rsidP="009E50D5">
            <w:pPr>
              <w:pStyle w:val="xmsolistparagraph"/>
              <w:spacing w:before="0" w:beforeAutospacing="0" w:after="0" w:afterAutospacing="0"/>
              <w:rPr>
                <w:color w:val="000000"/>
                <w:sz w:val="22"/>
                <w:szCs w:val="22"/>
              </w:rPr>
            </w:pPr>
            <w:r>
              <w:rPr>
                <w:color w:val="000000"/>
                <w:sz w:val="22"/>
                <w:szCs w:val="22"/>
              </w:rPr>
              <w:t xml:space="preserve">Work that is submitted </w:t>
            </w:r>
            <w:r w:rsidR="00672946">
              <w:rPr>
                <w:color w:val="000000"/>
                <w:sz w:val="22"/>
                <w:szCs w:val="22"/>
              </w:rPr>
              <w:t xml:space="preserve">up to one week </w:t>
            </w:r>
            <w:r>
              <w:rPr>
                <w:color w:val="000000"/>
                <w:sz w:val="22"/>
                <w:szCs w:val="22"/>
              </w:rPr>
              <w:t xml:space="preserve">late without being covered under one or more of the above processes to deal with student circumstances will be awarded a </w:t>
            </w:r>
            <w:r w:rsidR="00672946">
              <w:rPr>
                <w:color w:val="000000"/>
                <w:sz w:val="22"/>
                <w:szCs w:val="22"/>
              </w:rPr>
              <w:t xml:space="preserve">maximum </w:t>
            </w:r>
            <w:r>
              <w:rPr>
                <w:color w:val="000000"/>
                <w:sz w:val="22"/>
                <w:szCs w:val="22"/>
              </w:rPr>
              <w:t xml:space="preserve">grade of </w:t>
            </w:r>
            <w:r w:rsidR="00672946">
              <w:rPr>
                <w:color w:val="000000"/>
                <w:sz w:val="22"/>
                <w:szCs w:val="22"/>
              </w:rPr>
              <w:t>4</w:t>
            </w:r>
            <w:r>
              <w:rPr>
                <w:color w:val="000000"/>
                <w:sz w:val="22"/>
                <w:szCs w:val="22"/>
              </w:rPr>
              <w:t xml:space="preserve">0%.  </w:t>
            </w:r>
            <w:r w:rsidR="00672946">
              <w:rPr>
                <w:color w:val="000000"/>
                <w:sz w:val="22"/>
                <w:szCs w:val="22"/>
              </w:rPr>
              <w:t xml:space="preserve">Work submitted more than one week late will be awarded a grade of 0. </w:t>
            </w:r>
            <w:r>
              <w:rPr>
                <w:color w:val="000000"/>
                <w:sz w:val="22"/>
                <w:szCs w:val="22"/>
              </w:rPr>
              <w:t xml:space="preserve">You </w:t>
            </w:r>
            <w:r>
              <w:rPr>
                <w:color w:val="000000"/>
                <w:sz w:val="22"/>
                <w:szCs w:val="22"/>
                <w:u w:val="single"/>
              </w:rPr>
              <w:t>must</w:t>
            </w:r>
            <w:r>
              <w:rPr>
                <w:color w:val="000000"/>
                <w:sz w:val="22"/>
                <w:szCs w:val="22"/>
              </w:rPr>
              <w:t xml:space="preserve"> submit your work; otherwise, a grade of NS (non-submission) will be recorded.  Under the University regulations, a non-submission may be considered evidence of non-engagement, which may lead to your being removed from the course.</w:t>
            </w:r>
          </w:p>
        </w:tc>
      </w:tr>
      <w:tr w:rsidR="009E50D5" w14:paraId="14F04B4E" w14:textId="77777777">
        <w:tc>
          <w:tcPr>
            <w:tcW w:w="9558" w:type="dxa"/>
            <w:gridSpan w:val="2"/>
            <w:tcBorders>
              <w:bottom w:val="single" w:sz="12" w:space="0" w:color="auto"/>
            </w:tcBorders>
          </w:tcPr>
          <w:p w14:paraId="09C991F0" w14:textId="77777777" w:rsidR="009E50D5" w:rsidRDefault="009E50D5" w:rsidP="009E50D5"/>
        </w:tc>
      </w:tr>
      <w:tr w:rsidR="009E50D5" w14:paraId="1C4A1077" w14:textId="77777777">
        <w:tc>
          <w:tcPr>
            <w:tcW w:w="9558" w:type="dxa"/>
            <w:gridSpan w:val="2"/>
            <w:tcBorders>
              <w:top w:val="single" w:sz="12" w:space="0" w:color="auto"/>
              <w:left w:val="single" w:sz="12" w:space="0" w:color="auto"/>
              <w:bottom w:val="single" w:sz="12" w:space="0" w:color="auto"/>
              <w:right w:val="single" w:sz="12" w:space="0" w:color="auto"/>
            </w:tcBorders>
          </w:tcPr>
          <w:p w14:paraId="61859BC4" w14:textId="77777777" w:rsidR="009E50D5" w:rsidRPr="00C637DC" w:rsidRDefault="009E50D5" w:rsidP="009E50D5">
            <w:pPr>
              <w:jc w:val="center"/>
              <w:rPr>
                <w:b/>
                <w:u w:val="single"/>
              </w:rPr>
            </w:pPr>
            <w:r w:rsidRPr="00C637DC">
              <w:rPr>
                <w:b/>
                <w:u w:val="single"/>
              </w:rPr>
              <w:t>Level of Collaboration</w:t>
            </w:r>
          </w:p>
          <w:p w14:paraId="5DB5A364" w14:textId="615D4917" w:rsidR="009E50D5" w:rsidRDefault="009E50D5" w:rsidP="009E50D5">
            <w:pPr>
              <w:jc w:val="center"/>
            </w:pPr>
            <w:r>
              <w:t xml:space="preserve">This is an individual assignment.  No collaboration with other students or </w:t>
            </w:r>
            <w:r w:rsidR="001F7CBE">
              <w:t>anyone</w:t>
            </w:r>
            <w:r>
              <w:t xml:space="preserve"> else is allowed.</w:t>
            </w:r>
            <w:r w:rsidR="00850AF4">
              <w:t xml:space="preserve"> </w:t>
            </w:r>
          </w:p>
        </w:tc>
      </w:tr>
      <w:tr w:rsidR="009E50D5" w14:paraId="55E0D5D3" w14:textId="77777777">
        <w:tc>
          <w:tcPr>
            <w:tcW w:w="9558" w:type="dxa"/>
            <w:gridSpan w:val="2"/>
            <w:tcBorders>
              <w:top w:val="single" w:sz="12" w:space="0" w:color="auto"/>
            </w:tcBorders>
          </w:tcPr>
          <w:p w14:paraId="6066769A" w14:textId="77777777" w:rsidR="009E50D5" w:rsidRDefault="009E50D5" w:rsidP="009E50D5"/>
        </w:tc>
      </w:tr>
      <w:tr w:rsidR="009E50D5" w14:paraId="2CA3D393" w14:textId="77777777">
        <w:tc>
          <w:tcPr>
            <w:tcW w:w="9558" w:type="dxa"/>
            <w:gridSpan w:val="2"/>
            <w:tcBorders>
              <w:top w:val="single" w:sz="6" w:space="0" w:color="auto"/>
              <w:left w:val="single" w:sz="6" w:space="0" w:color="auto"/>
              <w:bottom w:val="single" w:sz="6" w:space="0" w:color="auto"/>
              <w:right w:val="single" w:sz="6" w:space="0" w:color="auto"/>
            </w:tcBorders>
          </w:tcPr>
          <w:p w14:paraId="2D77DE5D" w14:textId="77777777" w:rsidR="009E50D5" w:rsidRDefault="009E50D5" w:rsidP="009E50D5">
            <w:pPr>
              <w:rPr>
                <w:b/>
              </w:rPr>
            </w:pPr>
            <w:r>
              <w:rPr>
                <w:b/>
              </w:rPr>
              <w:t>Learning Outcomes covered in this Assignment:</w:t>
            </w:r>
          </w:p>
          <w:p w14:paraId="6A9A6009" w14:textId="77777777" w:rsidR="009E50D5" w:rsidRDefault="009E50D5" w:rsidP="009E50D5">
            <w:pPr>
              <w:rPr>
                <w:b/>
              </w:rPr>
            </w:pPr>
          </w:p>
          <w:p w14:paraId="3F6339B2" w14:textId="77777777" w:rsidR="009E50D5" w:rsidRPr="00740FDB" w:rsidRDefault="009E50D5" w:rsidP="009E50D5">
            <w:pPr>
              <w:pStyle w:val="BodyText"/>
              <w:numPr>
                <w:ilvl w:val="0"/>
                <w:numId w:val="41"/>
              </w:numPr>
              <w:overflowPunct/>
              <w:autoSpaceDE/>
              <w:autoSpaceDN/>
              <w:adjustRightInd/>
              <w:spacing w:after="120"/>
              <w:jc w:val="both"/>
              <w:textAlignment w:val="auto"/>
              <w:rPr>
                <w:szCs w:val="24"/>
                <w:shd w:val="clear" w:color="auto" w:fill="FFFFFF"/>
              </w:rPr>
            </w:pPr>
            <w:r w:rsidRPr="00740FDB">
              <w:rPr>
                <w:szCs w:val="24"/>
                <w:shd w:val="clear" w:color="auto" w:fill="FFFFFF"/>
              </w:rPr>
              <w:t>Design, develop, and test computer applications of moderate complexity, using a professional approach.</w:t>
            </w:r>
          </w:p>
          <w:p w14:paraId="65453F8C" w14:textId="0C39EE83" w:rsidR="009E50D5" w:rsidRPr="001F7CBE" w:rsidRDefault="009E50D5" w:rsidP="009E50D5">
            <w:pPr>
              <w:pStyle w:val="BodyText"/>
              <w:numPr>
                <w:ilvl w:val="0"/>
                <w:numId w:val="41"/>
              </w:numPr>
              <w:overflowPunct/>
              <w:autoSpaceDE/>
              <w:autoSpaceDN/>
              <w:adjustRightInd/>
              <w:spacing w:after="120"/>
              <w:jc w:val="both"/>
              <w:textAlignment w:val="auto"/>
              <w:rPr>
                <w:szCs w:val="24"/>
                <w:shd w:val="clear" w:color="auto" w:fill="FFFFFF"/>
              </w:rPr>
            </w:pPr>
            <w:r w:rsidRPr="00740FDB">
              <w:rPr>
                <w:szCs w:val="24"/>
                <w:shd w:val="clear" w:color="auto" w:fill="FFFFFF"/>
              </w:rPr>
              <w:t>Demonstrate the ability to implement software that meets the requirements described in a specifications document.</w:t>
            </w:r>
          </w:p>
        </w:tc>
      </w:tr>
      <w:tr w:rsidR="009E50D5" w14:paraId="34513587" w14:textId="77777777" w:rsidTr="00A61466">
        <w:tc>
          <w:tcPr>
            <w:tcW w:w="9558" w:type="dxa"/>
            <w:gridSpan w:val="2"/>
            <w:tcBorders>
              <w:top w:val="single" w:sz="12" w:space="0" w:color="auto"/>
            </w:tcBorders>
          </w:tcPr>
          <w:p w14:paraId="23F86F98" w14:textId="4B4AE20E" w:rsidR="009E50D5" w:rsidRDefault="009E50D5" w:rsidP="009E50D5">
            <w:pPr>
              <w:rPr>
                <w:ins w:id="0" w:author="Patrick Merritt" w:date="2021-01-13T11:52:00Z"/>
              </w:rPr>
            </w:pPr>
          </w:p>
          <w:p w14:paraId="12CEFF24" w14:textId="77777777" w:rsidR="00EB45A4" w:rsidRDefault="00EB45A4" w:rsidP="009E50D5"/>
          <w:p w14:paraId="0CDDCEBF" w14:textId="77777777" w:rsidR="009E50D5" w:rsidRDefault="009E50D5" w:rsidP="009E50D5"/>
        </w:tc>
      </w:tr>
      <w:tr w:rsidR="009E50D5" w14:paraId="153C20BD" w14:textId="77777777" w:rsidTr="00A61466">
        <w:tc>
          <w:tcPr>
            <w:tcW w:w="9558" w:type="dxa"/>
            <w:gridSpan w:val="2"/>
            <w:tcBorders>
              <w:top w:val="single" w:sz="6" w:space="0" w:color="auto"/>
              <w:left w:val="single" w:sz="6" w:space="0" w:color="auto"/>
              <w:bottom w:val="single" w:sz="6" w:space="0" w:color="auto"/>
              <w:right w:val="single" w:sz="6" w:space="0" w:color="auto"/>
            </w:tcBorders>
          </w:tcPr>
          <w:p w14:paraId="2A7F421A" w14:textId="77777777" w:rsidR="009E50D5" w:rsidRDefault="009E50D5" w:rsidP="009E50D5">
            <w:pPr>
              <w:rPr>
                <w:b/>
              </w:rPr>
            </w:pPr>
            <w:r>
              <w:rPr>
                <w:b/>
              </w:rPr>
              <w:lastRenderedPageBreak/>
              <w:t>Assessment Criteria</w:t>
            </w:r>
          </w:p>
          <w:p w14:paraId="6F17B2EA" w14:textId="77777777" w:rsidR="009E50D5" w:rsidRDefault="009E50D5" w:rsidP="009E50D5">
            <w:pPr>
              <w:rPr>
                <w:b/>
              </w:rPr>
            </w:pPr>
          </w:p>
          <w:p w14:paraId="7B37A22E" w14:textId="0F4187DE" w:rsidR="009E50D5" w:rsidRDefault="009E50D5" w:rsidP="009E50D5">
            <w:pPr>
              <w:widowControl w:val="0"/>
              <w:suppressAutoHyphens/>
              <w:jc w:val="both"/>
            </w:pPr>
            <w:r>
              <w:t>The assessment criteria are documented below</w:t>
            </w:r>
            <w:r w:rsidRPr="0033573D">
              <w:t>.</w:t>
            </w:r>
            <w:r>
              <w:t xml:space="preserve"> Make sure you read them carefully as well as the submission requirements.  Failure to submit the assignment correctly could have a major impact on your grade.</w:t>
            </w:r>
          </w:p>
          <w:p w14:paraId="2055C390" w14:textId="77777777" w:rsidR="009E50D5" w:rsidRDefault="009E50D5" w:rsidP="009E50D5">
            <w:pPr>
              <w:pStyle w:val="BodyText"/>
              <w:overflowPunct/>
              <w:autoSpaceDE/>
              <w:autoSpaceDN/>
              <w:adjustRightInd/>
              <w:jc w:val="both"/>
              <w:textAlignment w:val="auto"/>
            </w:pPr>
          </w:p>
        </w:tc>
      </w:tr>
    </w:tbl>
    <w:p w14:paraId="3EC0B9B1" w14:textId="77777777" w:rsidR="00903C81" w:rsidRDefault="00903C81">
      <w:pPr>
        <w:pStyle w:val="Heading2"/>
      </w:pPr>
      <w:r>
        <w:t>Scenario</w:t>
      </w:r>
    </w:p>
    <w:p w14:paraId="02A09CA3" w14:textId="77777777" w:rsidR="00903C81" w:rsidRDefault="00EE1B58" w:rsidP="00D371CD">
      <w:pPr>
        <w:spacing w:after="120"/>
        <w:jc w:val="both"/>
      </w:pPr>
      <w:r>
        <w:t xml:space="preserve">You are part of a team working on a new application.  The application, called “Info Tracker” is designed to </w:t>
      </w:r>
      <w:r w:rsidR="00740FDB">
        <w:t>help people keep track of personal information</w:t>
      </w:r>
      <w:r>
        <w:t xml:space="preserve">.  There are other products like this on the market.  The difference in this application is that it is extendable using plug-in modules to support different types of information that people want to record. </w:t>
      </w:r>
    </w:p>
    <w:p w14:paraId="66A5CAD1" w14:textId="77777777" w:rsidR="00EE1B58" w:rsidRDefault="00A74AF4" w:rsidP="00A74AF4">
      <w:pPr>
        <w:jc w:val="both"/>
      </w:pPr>
      <w:r>
        <w:t xml:space="preserve">At the moment, the interfaces have been designed and the initial version of the main application has been written.  One plug-in has been written in order to test the main application. </w:t>
      </w:r>
      <w:r w:rsidR="00EE1B58">
        <w:t xml:space="preserve">When run, the application looks </w:t>
      </w:r>
      <w:r w:rsidR="009E50D5">
        <w:t>something like the following (note that you will not see any cards in the list when you run it since no file has been created yet)</w:t>
      </w:r>
      <w:r w:rsidR="00EE1B58">
        <w:t>:</w:t>
      </w:r>
    </w:p>
    <w:p w14:paraId="01629736" w14:textId="77777777" w:rsidR="00EE1B58" w:rsidRDefault="00EE1B58" w:rsidP="00903C81"/>
    <w:p w14:paraId="3E4FB095" w14:textId="0F08BCDA" w:rsidR="00EE1B58" w:rsidRDefault="001405F7" w:rsidP="00903C81">
      <w:r w:rsidRPr="00F14C06">
        <w:rPr>
          <w:noProof/>
        </w:rPr>
        <w:drawing>
          <wp:inline distT="0" distB="0" distL="0" distR="0" wp14:anchorId="4CE32F94" wp14:editId="3DCA2561">
            <wp:extent cx="3848100" cy="2238375"/>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238375"/>
                    </a:xfrm>
                    <a:prstGeom prst="rect">
                      <a:avLst/>
                    </a:prstGeom>
                    <a:noFill/>
                    <a:ln>
                      <a:noFill/>
                    </a:ln>
                  </pic:spPr>
                </pic:pic>
              </a:graphicData>
            </a:graphic>
          </wp:inline>
        </w:drawing>
      </w:r>
    </w:p>
    <w:p w14:paraId="1236264A" w14:textId="77777777" w:rsidR="00EE1B58" w:rsidRDefault="00EE1B58" w:rsidP="00903C81"/>
    <w:p w14:paraId="4267A1E0" w14:textId="77777777" w:rsidR="00EE1B58" w:rsidRDefault="00EE1B58" w:rsidP="00EE1B58">
      <w:pPr>
        <w:jc w:val="both"/>
      </w:pPr>
      <w:r>
        <w:t xml:space="preserve">In the left-hand pane, there is a tree of categories and, under that category; there are pieces of information (known as Info Cards in the application).   In the example above, you can see three categories – Note, Credit Card and Password.    If you double-click on one of the Info Cards, you will see the information associated with that card.  For example, if you </w:t>
      </w:r>
      <w:r w:rsidR="001F56C6">
        <w:t>double-</w:t>
      </w:r>
      <w:r>
        <w:t>click on the Password card “Amazon”, you will see the information that the user has stored about their account on Amazon as follows:</w:t>
      </w:r>
    </w:p>
    <w:p w14:paraId="1CB9E2AC" w14:textId="77777777" w:rsidR="00EE1B58" w:rsidRDefault="00EE1B58" w:rsidP="00903C81"/>
    <w:p w14:paraId="2239A139" w14:textId="23C5D5FC" w:rsidR="00EE1B58" w:rsidRDefault="001405F7" w:rsidP="00903C81">
      <w:r w:rsidRPr="00F14C06">
        <w:rPr>
          <w:noProof/>
        </w:rPr>
        <w:lastRenderedPageBreak/>
        <w:drawing>
          <wp:inline distT="0" distB="0" distL="0" distR="0" wp14:anchorId="42A51FA0" wp14:editId="1866332C">
            <wp:extent cx="3921125" cy="2289810"/>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1125" cy="2289810"/>
                    </a:xfrm>
                    <a:prstGeom prst="rect">
                      <a:avLst/>
                    </a:prstGeom>
                    <a:noFill/>
                    <a:ln>
                      <a:noFill/>
                    </a:ln>
                  </pic:spPr>
                </pic:pic>
              </a:graphicData>
            </a:graphic>
          </wp:inline>
        </w:drawing>
      </w:r>
    </w:p>
    <w:p w14:paraId="17EADF27" w14:textId="77777777" w:rsidR="00EE1B58" w:rsidRDefault="00EE1B58" w:rsidP="00903C81"/>
    <w:p w14:paraId="287F8DAC" w14:textId="77777777" w:rsidR="00EE1B58" w:rsidRDefault="00EE1B58" w:rsidP="00EE1B58">
      <w:pPr>
        <w:jc w:val="both"/>
      </w:pPr>
      <w:r>
        <w:t xml:space="preserve">Info Cards can either be displayed in the right-hand pane, or if the information could be too big to fit, it can be displayed in a separate window (if you look at a Note info card, you will see that it is displayed in a separate window).  The decision about where to display the information is left to the </w:t>
      </w:r>
      <w:r w:rsidR="00DD7056">
        <w:t xml:space="preserve">developer of the </w:t>
      </w:r>
      <w:r>
        <w:t>plug-in module that handles that category of Info Card.</w:t>
      </w:r>
    </w:p>
    <w:p w14:paraId="406AC34B" w14:textId="77777777" w:rsidR="00343069" w:rsidRDefault="00343069" w:rsidP="00EE1B58">
      <w:pPr>
        <w:jc w:val="both"/>
      </w:pPr>
    </w:p>
    <w:p w14:paraId="5AD2FCD8" w14:textId="77777777" w:rsidR="00343069" w:rsidRDefault="00343069" w:rsidP="00EE1B58">
      <w:pPr>
        <w:jc w:val="both"/>
      </w:pPr>
      <w:r>
        <w:t>If you right-click on a card listed in the tree, a popup menu is displayed that allows you to Display, Edit or Delete the card.  If you select Edit, a modal dialog box is displayed that enables you to edit the data associated with that card.  For example, if you select Edit on the password card shown above, you would see the following dialog box displayed:</w:t>
      </w:r>
    </w:p>
    <w:p w14:paraId="6B3ADA2F" w14:textId="77777777" w:rsidR="00343069" w:rsidRDefault="00343069" w:rsidP="00EE1B58">
      <w:pPr>
        <w:jc w:val="both"/>
      </w:pPr>
    </w:p>
    <w:p w14:paraId="4BD1369C" w14:textId="7B6A42D2" w:rsidR="00343069" w:rsidRDefault="001405F7" w:rsidP="00EE1B58">
      <w:pPr>
        <w:jc w:val="both"/>
      </w:pPr>
      <w:r w:rsidRPr="00F14C06">
        <w:rPr>
          <w:noProof/>
        </w:rPr>
        <w:drawing>
          <wp:inline distT="0" distB="0" distL="0" distR="0" wp14:anchorId="53BB1551" wp14:editId="7F304F97">
            <wp:extent cx="3913505" cy="2574925"/>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3505" cy="2574925"/>
                    </a:xfrm>
                    <a:prstGeom prst="rect">
                      <a:avLst/>
                    </a:prstGeom>
                    <a:noFill/>
                    <a:ln>
                      <a:noFill/>
                    </a:ln>
                  </pic:spPr>
                </pic:pic>
              </a:graphicData>
            </a:graphic>
          </wp:inline>
        </w:drawing>
      </w:r>
    </w:p>
    <w:p w14:paraId="3428CA20" w14:textId="77777777" w:rsidR="00343069" w:rsidRDefault="00343069" w:rsidP="00EE1B58">
      <w:pPr>
        <w:jc w:val="both"/>
      </w:pPr>
    </w:p>
    <w:p w14:paraId="1BDF0418" w14:textId="77777777" w:rsidR="00343069" w:rsidRDefault="00343069" w:rsidP="00EE1B58">
      <w:pPr>
        <w:jc w:val="both"/>
      </w:pPr>
      <w:r>
        <w:t>If you right-click on a category in the tree, you can add a new card of that category.  Or, if there are currently no cards stored of the type you want, you can select New Card from the Card menu and a dialog box will be displayed listing all of the categories supported, along with a description, which you can choose from.  This is seen below:</w:t>
      </w:r>
    </w:p>
    <w:p w14:paraId="55ACD7B9" w14:textId="77777777" w:rsidR="00343069" w:rsidRDefault="00343069" w:rsidP="00EE1B58">
      <w:pPr>
        <w:jc w:val="both"/>
      </w:pPr>
    </w:p>
    <w:p w14:paraId="62DCA73A" w14:textId="197CD633" w:rsidR="00343069" w:rsidRPr="00903C81" w:rsidRDefault="001405F7" w:rsidP="00EE1B58">
      <w:pPr>
        <w:jc w:val="both"/>
      </w:pPr>
      <w:r w:rsidRPr="00F14C06">
        <w:rPr>
          <w:noProof/>
        </w:rPr>
        <w:lastRenderedPageBreak/>
        <w:drawing>
          <wp:inline distT="0" distB="0" distL="0" distR="0" wp14:anchorId="4B2D963F" wp14:editId="143A3E83">
            <wp:extent cx="3723640" cy="1689735"/>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640" cy="1689735"/>
                    </a:xfrm>
                    <a:prstGeom prst="rect">
                      <a:avLst/>
                    </a:prstGeom>
                    <a:noFill/>
                    <a:ln>
                      <a:noFill/>
                    </a:ln>
                  </pic:spPr>
                </pic:pic>
              </a:graphicData>
            </a:graphic>
          </wp:inline>
        </w:drawing>
      </w:r>
    </w:p>
    <w:p w14:paraId="46083FCD" w14:textId="77777777" w:rsidR="0068314D" w:rsidRDefault="0068314D">
      <w:pPr>
        <w:pStyle w:val="Heading2"/>
      </w:pPr>
      <w:r>
        <w:t>Task</w:t>
      </w:r>
      <w:r w:rsidR="00620D49">
        <w:t>s</w:t>
      </w:r>
    </w:p>
    <w:p w14:paraId="45846C3F" w14:textId="77777777" w:rsidR="0060762B" w:rsidRPr="0060762B" w:rsidRDefault="0060762B" w:rsidP="00343069">
      <w:pPr>
        <w:spacing w:before="100" w:beforeAutospacing="1" w:after="100" w:afterAutospacing="1"/>
        <w:jc w:val="both"/>
        <w:rPr>
          <w:i/>
        </w:rPr>
      </w:pPr>
      <w:r w:rsidRPr="0060762B">
        <w:rPr>
          <w:i/>
        </w:rPr>
        <w:t>Read the following sections carefully.  Although it may seem daunting at first, if you read through everything very carefully and approach this assignment methodically, you will find that there is not a huge amount of work needed.  This assignment is intended to assess your understanding of the core concepts covered in this module, not to make you write a lot of code.</w:t>
      </w:r>
    </w:p>
    <w:p w14:paraId="04397F63" w14:textId="77777777" w:rsidR="00BD42AB" w:rsidRDefault="001F56C6" w:rsidP="00343069">
      <w:pPr>
        <w:spacing w:before="100" w:beforeAutospacing="1" w:after="100" w:afterAutospacing="1"/>
        <w:jc w:val="both"/>
      </w:pPr>
      <w:r>
        <w:t xml:space="preserve">A lot of the application has already been written.  The main user interface code exists (and is supplied to you) as well as </w:t>
      </w:r>
      <w:r w:rsidR="00BD42AB">
        <w:t xml:space="preserve">the </w:t>
      </w:r>
      <w:r>
        <w:t xml:space="preserve">code that loads and saves Info Cards. </w:t>
      </w:r>
      <w:r w:rsidR="000E3510">
        <w:t xml:space="preserve">  </w:t>
      </w:r>
    </w:p>
    <w:p w14:paraId="2CD8ABEB" w14:textId="77777777" w:rsidR="00343069" w:rsidRDefault="00343069" w:rsidP="00343069">
      <w:pPr>
        <w:spacing w:before="100" w:beforeAutospacing="1" w:after="100" w:afterAutospacing="1"/>
        <w:jc w:val="both"/>
      </w:pPr>
      <w:r>
        <w:t xml:space="preserve">Although the example shown above shows Credit Card as one of the categories supported, this </w:t>
      </w:r>
      <w:r w:rsidR="00A74AF4">
        <w:t xml:space="preserve">info </w:t>
      </w:r>
      <w:r>
        <w:t xml:space="preserve">card type has not yet been implemented.   Only Password and Note are currently implemented.   </w:t>
      </w:r>
      <w:r w:rsidR="000E3510">
        <w:t xml:space="preserve">For this </w:t>
      </w:r>
      <w:r w:rsidR="00BD42AB">
        <w:t>assignment</w:t>
      </w:r>
      <w:r w:rsidR="000E3510">
        <w:t xml:space="preserve"> you are to</w:t>
      </w:r>
      <w:r>
        <w:t>:</w:t>
      </w:r>
    </w:p>
    <w:p w14:paraId="0F481DA2" w14:textId="77777777" w:rsidR="00740FDB" w:rsidRDefault="00343069" w:rsidP="00343069">
      <w:pPr>
        <w:numPr>
          <w:ilvl w:val="0"/>
          <w:numId w:val="35"/>
        </w:numPr>
        <w:spacing w:before="100" w:beforeAutospacing="1" w:after="100" w:afterAutospacing="1"/>
        <w:jc w:val="both"/>
      </w:pPr>
      <w:r>
        <w:t>Write the plug-in module that will handle the Credit Card info card type</w:t>
      </w:r>
      <w:r w:rsidR="00740FDB">
        <w:t>.</w:t>
      </w:r>
    </w:p>
    <w:p w14:paraId="5CA5795C" w14:textId="3489C95F" w:rsidR="00740FDB" w:rsidRDefault="00343069" w:rsidP="00740FDB">
      <w:pPr>
        <w:numPr>
          <w:ilvl w:val="0"/>
          <w:numId w:val="35"/>
        </w:numPr>
        <w:spacing w:before="100" w:beforeAutospacing="1" w:after="100" w:afterAutospacing="1"/>
        <w:jc w:val="both"/>
      </w:pPr>
      <w:r>
        <w:t xml:space="preserve">Add an </w:t>
      </w:r>
      <w:r w:rsidRPr="00382978">
        <w:rPr>
          <w:u w:val="single"/>
        </w:rPr>
        <w:t>additional</w:t>
      </w:r>
      <w:r>
        <w:t xml:space="preserve"> info card type of your choice</w:t>
      </w:r>
      <w:r w:rsidR="001F56C6">
        <w:t xml:space="preserve"> to this plug-in module</w:t>
      </w:r>
      <w:r>
        <w:t>.  For example, you could choose</w:t>
      </w:r>
      <w:r w:rsidR="001F56C6">
        <w:t xml:space="preserve"> f</w:t>
      </w:r>
      <w:r w:rsidR="00AC466C">
        <w:t>r</w:t>
      </w:r>
      <w:r w:rsidR="001F56C6">
        <w:t>o</w:t>
      </w:r>
      <w:r w:rsidR="00AC466C">
        <w:t>m</w:t>
      </w:r>
      <w:r>
        <w:t xml:space="preserve"> frequent flyer numbers, bank account details, </w:t>
      </w:r>
      <w:r w:rsidR="00AC466C">
        <w:t>passport details or any other type of infor</w:t>
      </w:r>
      <w:r w:rsidR="00620D49">
        <w:t>mation you can imagine storing</w:t>
      </w:r>
      <w:r w:rsidR="00740FDB">
        <w:t>.</w:t>
      </w:r>
    </w:p>
    <w:p w14:paraId="650CC67E" w14:textId="651DF5A4" w:rsidR="0051682A" w:rsidRDefault="0051682A" w:rsidP="00740FDB">
      <w:pPr>
        <w:numPr>
          <w:ilvl w:val="0"/>
          <w:numId w:val="35"/>
        </w:numPr>
        <w:spacing w:before="100" w:beforeAutospacing="1" w:after="100" w:afterAutospacing="1"/>
        <w:jc w:val="both"/>
      </w:pPr>
      <w:r>
        <w:t>Add an additional card type to the system, this card must be a photo ID card which contains an image. Images may be stored and retrieved by file path. or by conversion to string data. Multiple file types may be supported.</w:t>
      </w:r>
    </w:p>
    <w:p w14:paraId="532DB063" w14:textId="77777777" w:rsidR="00343069" w:rsidRDefault="007F19DF" w:rsidP="00740FDB">
      <w:pPr>
        <w:spacing w:before="100" w:beforeAutospacing="1" w:after="100" w:afterAutospacing="1"/>
        <w:jc w:val="both"/>
      </w:pPr>
      <w:r>
        <w:t xml:space="preserve">The full specification of the interfaces you need to use and other information that will be helpful to you can be found in </w:t>
      </w:r>
      <w:r w:rsidR="00005323">
        <w:t>the a</w:t>
      </w:r>
      <w:r>
        <w:t>ppendix</w:t>
      </w:r>
      <w:r w:rsidR="00005323">
        <w:t>.</w:t>
      </w:r>
    </w:p>
    <w:p w14:paraId="1AD4AA5F" w14:textId="77777777" w:rsidR="00AA043E" w:rsidRPr="00AA043E" w:rsidRDefault="00093F84" w:rsidP="00AE7689">
      <w:pPr>
        <w:spacing w:before="100" w:beforeAutospacing="1" w:after="100" w:afterAutospacing="1"/>
        <w:rPr>
          <w:rFonts w:ascii="Arial" w:hAnsi="Arial" w:cs="Arial"/>
          <w:b/>
          <w:i/>
          <w:color w:val="000000"/>
          <w:sz w:val="28"/>
          <w:szCs w:val="28"/>
        </w:rPr>
      </w:pPr>
      <w:r>
        <w:rPr>
          <w:rFonts w:ascii="Arial" w:hAnsi="Arial" w:cs="Arial"/>
          <w:b/>
          <w:i/>
          <w:color w:val="000000"/>
          <w:sz w:val="28"/>
          <w:szCs w:val="28"/>
        </w:rPr>
        <w:t>S</w:t>
      </w:r>
      <w:r w:rsidR="00AA043E" w:rsidRPr="00AA043E">
        <w:rPr>
          <w:rFonts w:ascii="Arial" w:hAnsi="Arial" w:cs="Arial"/>
          <w:b/>
          <w:i/>
          <w:color w:val="000000"/>
          <w:sz w:val="28"/>
          <w:szCs w:val="28"/>
        </w:rPr>
        <w:t>ubmission</w:t>
      </w:r>
    </w:p>
    <w:p w14:paraId="6B98C145" w14:textId="77777777" w:rsidR="00740FDB" w:rsidRDefault="00740FDB" w:rsidP="003B59F6">
      <w:pPr>
        <w:spacing w:after="120"/>
        <w:jc w:val="both"/>
      </w:pPr>
      <w:r>
        <w:t xml:space="preserve">Your assignment must be uploaded to the submission point for this module on Course Resources by </w:t>
      </w:r>
      <w:r w:rsidR="00056C85">
        <w:t>the due date and time</w:t>
      </w:r>
      <w:r w:rsidR="005D15F4">
        <w:t xml:space="preserve"> </w:t>
      </w:r>
    </w:p>
    <w:p w14:paraId="5E3B6E33" w14:textId="77777777" w:rsidR="008031AA" w:rsidRDefault="008031AA" w:rsidP="003B59F6">
      <w:pPr>
        <w:spacing w:after="120"/>
        <w:jc w:val="both"/>
      </w:pPr>
      <w:r>
        <w:t>Please read the following submission requirements carefully.</w:t>
      </w:r>
      <w:r w:rsidR="006B08F4">
        <w:t xml:space="preserve">  Failure to submit your assignment exactly as specified will result in a reduction in your grade and may even result in your assignment not being marked. </w:t>
      </w:r>
    </w:p>
    <w:p w14:paraId="28FF775D" w14:textId="77777777" w:rsidR="00740FDB" w:rsidRDefault="005D15F4" w:rsidP="003B59F6">
      <w:pPr>
        <w:spacing w:after="120"/>
        <w:jc w:val="both"/>
      </w:pPr>
      <w:r>
        <w:t xml:space="preserve">Your assignment must be submitted as a </w:t>
      </w:r>
      <w:r w:rsidRPr="006B08F4">
        <w:rPr>
          <w:u w:val="single"/>
        </w:rPr>
        <w:t>single</w:t>
      </w:r>
      <w:r>
        <w:t xml:space="preserve"> zip file containing the following:</w:t>
      </w:r>
    </w:p>
    <w:p w14:paraId="6B9306A5" w14:textId="3AB486CE" w:rsidR="005D15F4" w:rsidRDefault="005D15F4" w:rsidP="005D15F4">
      <w:pPr>
        <w:numPr>
          <w:ilvl w:val="0"/>
          <w:numId w:val="43"/>
        </w:numPr>
        <w:spacing w:after="120"/>
        <w:jc w:val="both"/>
      </w:pPr>
      <w:r>
        <w:t>The full solution folder for your assignment.  This will include the code supplied to you as well as the code you have written.</w:t>
      </w:r>
      <w:r w:rsidR="00410264">
        <w:t xml:space="preserve">   </w:t>
      </w:r>
      <w:r w:rsidR="00F03430">
        <w:t>Your submission should be written using Visual Studio 201</w:t>
      </w:r>
      <w:r w:rsidR="00850AF4">
        <w:t>9</w:t>
      </w:r>
    </w:p>
    <w:p w14:paraId="0272DC4F" w14:textId="77777777" w:rsidR="005D15F4" w:rsidRDefault="005D15F4" w:rsidP="005D15F4">
      <w:pPr>
        <w:numPr>
          <w:ilvl w:val="0"/>
          <w:numId w:val="43"/>
        </w:numPr>
        <w:spacing w:after="120"/>
        <w:jc w:val="both"/>
      </w:pPr>
      <w:r>
        <w:t>A document in PDF format that contains the following:</w:t>
      </w:r>
    </w:p>
    <w:p w14:paraId="0B7A79A0" w14:textId="77777777" w:rsidR="006B08F4" w:rsidRDefault="006B08F4" w:rsidP="006B08F4">
      <w:pPr>
        <w:numPr>
          <w:ilvl w:val="0"/>
          <w:numId w:val="44"/>
        </w:numPr>
        <w:spacing w:after="120"/>
        <w:jc w:val="both"/>
      </w:pPr>
      <w:r>
        <w:t>A diary of your work on your assignment. Each entry in the diary should include:</w:t>
      </w:r>
    </w:p>
    <w:p w14:paraId="7498A812" w14:textId="77777777" w:rsidR="006B08F4" w:rsidRDefault="006B08F4" w:rsidP="006B08F4">
      <w:pPr>
        <w:numPr>
          <w:ilvl w:val="1"/>
          <w:numId w:val="44"/>
        </w:numPr>
        <w:spacing w:after="120"/>
        <w:jc w:val="both"/>
      </w:pPr>
      <w:r>
        <w:lastRenderedPageBreak/>
        <w:t>The date, start time and end time you worked on the assignment</w:t>
      </w:r>
    </w:p>
    <w:p w14:paraId="1F74AD2C" w14:textId="77777777" w:rsidR="006B08F4" w:rsidRDefault="006B08F4" w:rsidP="006B08F4">
      <w:pPr>
        <w:numPr>
          <w:ilvl w:val="1"/>
          <w:numId w:val="44"/>
        </w:numPr>
        <w:spacing w:after="120"/>
        <w:jc w:val="both"/>
      </w:pPr>
      <w:r>
        <w:t>Details of the work you did during this period of working on the assignment</w:t>
      </w:r>
    </w:p>
    <w:p w14:paraId="5A24383D" w14:textId="77777777" w:rsidR="006B08F4" w:rsidRDefault="006B08F4" w:rsidP="006B08F4">
      <w:pPr>
        <w:numPr>
          <w:ilvl w:val="1"/>
          <w:numId w:val="44"/>
        </w:numPr>
        <w:spacing w:after="120"/>
        <w:jc w:val="both"/>
      </w:pPr>
      <w:r>
        <w:t xml:space="preserve">Details of any problems you encountered and </w:t>
      </w:r>
      <w:r w:rsidR="00DD7056">
        <w:t>how you solved the</w:t>
      </w:r>
      <w:r>
        <w:t xml:space="preserve"> problem</w:t>
      </w:r>
      <w:r w:rsidR="00DD7056">
        <w:t>s</w:t>
      </w:r>
      <w:r>
        <w:t>.</w:t>
      </w:r>
    </w:p>
    <w:p w14:paraId="3A8E7266" w14:textId="77777777" w:rsidR="00093F84" w:rsidRDefault="007F19DF" w:rsidP="005D15F4">
      <w:pPr>
        <w:numPr>
          <w:ilvl w:val="0"/>
          <w:numId w:val="44"/>
        </w:numPr>
        <w:spacing w:after="120"/>
        <w:jc w:val="both"/>
      </w:pPr>
      <w:r>
        <w:t>Screen shots</w:t>
      </w:r>
      <w:r w:rsidR="00C65D34">
        <w:t xml:space="preserve"> of</w:t>
      </w:r>
      <w:r>
        <w:t xml:space="preserve"> </w:t>
      </w:r>
      <w:r w:rsidR="001F56C6">
        <w:t xml:space="preserve">the application showing </w:t>
      </w:r>
      <w:r>
        <w:t xml:space="preserve">the Windows Forms that you have created as part of your plug-in module </w:t>
      </w:r>
      <w:r w:rsidR="00F03430">
        <w:t>this assignment</w:t>
      </w:r>
      <w:r w:rsidR="006B08F4">
        <w:t xml:space="preserve"> </w:t>
      </w:r>
      <w:r>
        <w:t xml:space="preserve">being </w:t>
      </w:r>
      <w:r w:rsidR="001F56C6">
        <w:t>used</w:t>
      </w:r>
    </w:p>
    <w:p w14:paraId="05C77EA9" w14:textId="3AA45B70" w:rsidR="005D15F4" w:rsidRDefault="006B08F4" w:rsidP="005D15F4">
      <w:pPr>
        <w:spacing w:after="120"/>
        <w:jc w:val="both"/>
      </w:pPr>
      <w:r>
        <w:t>Th</w:t>
      </w:r>
      <w:r w:rsidR="00DD7056">
        <w:t>e</w:t>
      </w:r>
      <w:r>
        <w:t xml:space="preserve"> zip file you submit</w:t>
      </w:r>
      <w:r w:rsidR="005D15F4">
        <w:t xml:space="preserve"> must use your student number as its name.  For example, if your student number is 123456789, your zip file must be named 123456789.zip.    </w:t>
      </w:r>
      <w:bookmarkStart w:id="1" w:name="_Hlk61344548"/>
      <w:r w:rsidR="005D15F4">
        <w:t xml:space="preserve">The reason for this is that in order to download the zip files from Course Resources for marking as a mass download, we need to be able to distinguish your work from that of other </w:t>
      </w:r>
      <w:r w:rsidR="00DD7056">
        <w:t>students</w:t>
      </w:r>
      <w:r w:rsidR="005D15F4">
        <w:t xml:space="preserve">.  Files that use any other form of naming convention will </w:t>
      </w:r>
      <w:bookmarkEnd w:id="1"/>
      <w:r w:rsidR="00850AF4">
        <w:t>have a reduction in the grade of 20%.</w:t>
      </w:r>
    </w:p>
    <w:p w14:paraId="5152D76F" w14:textId="4E549FEB" w:rsidR="008031AA" w:rsidRDefault="008031AA" w:rsidP="005D15F4">
      <w:pPr>
        <w:spacing w:after="120"/>
        <w:jc w:val="both"/>
      </w:pPr>
      <w:r>
        <w:t xml:space="preserve">Do not use any file format other than .zip.   </w:t>
      </w:r>
    </w:p>
    <w:p w14:paraId="721FA672" w14:textId="77777777" w:rsidR="005172C9" w:rsidRPr="00AA043E" w:rsidRDefault="005172C9" w:rsidP="001B6755">
      <w:pPr>
        <w:spacing w:before="100" w:beforeAutospacing="1" w:after="100" w:afterAutospacing="1"/>
        <w:rPr>
          <w:rFonts w:ascii="Arial" w:hAnsi="Arial" w:cs="Arial"/>
          <w:b/>
          <w:i/>
          <w:color w:val="000000"/>
          <w:sz w:val="28"/>
          <w:szCs w:val="28"/>
        </w:rPr>
      </w:pPr>
      <w:r>
        <w:rPr>
          <w:rFonts w:ascii="Arial" w:hAnsi="Arial" w:cs="Arial"/>
          <w:b/>
          <w:i/>
          <w:color w:val="000000"/>
          <w:sz w:val="28"/>
          <w:szCs w:val="28"/>
        </w:rPr>
        <w:t>Assessment Criteria</w:t>
      </w:r>
    </w:p>
    <w:p w14:paraId="43415D8C" w14:textId="77777777" w:rsidR="0053649B" w:rsidRDefault="008031AA" w:rsidP="0073528D">
      <w:pPr>
        <w:spacing w:after="120"/>
        <w:jc w:val="both"/>
        <w:rPr>
          <w:color w:val="000000"/>
          <w:szCs w:val="24"/>
        </w:rPr>
      </w:pPr>
      <w:r>
        <w:rPr>
          <w:color w:val="000000"/>
          <w:szCs w:val="24"/>
        </w:rPr>
        <w:t>Your assignment will be marked according to the following criteria:</w:t>
      </w:r>
    </w:p>
    <w:p w14:paraId="3DAEA0B2" w14:textId="77777777" w:rsidR="00434A7F" w:rsidRDefault="00434A7F" w:rsidP="00434A7F">
      <w:pPr>
        <w:numPr>
          <w:ilvl w:val="0"/>
          <w:numId w:val="39"/>
        </w:numPr>
        <w:spacing w:after="120"/>
        <w:jc w:val="both"/>
        <w:rPr>
          <w:color w:val="000000"/>
          <w:szCs w:val="24"/>
        </w:rPr>
      </w:pPr>
      <w:r>
        <w:rPr>
          <w:color w:val="000000"/>
          <w:szCs w:val="24"/>
        </w:rPr>
        <w:t>How completely it meets the requirements</w:t>
      </w:r>
    </w:p>
    <w:p w14:paraId="6F57A886" w14:textId="77777777" w:rsidR="00434A7F" w:rsidRDefault="00434A7F" w:rsidP="00434A7F">
      <w:pPr>
        <w:numPr>
          <w:ilvl w:val="0"/>
          <w:numId w:val="39"/>
        </w:numPr>
        <w:spacing w:after="120"/>
        <w:jc w:val="both"/>
        <w:rPr>
          <w:color w:val="000000"/>
          <w:szCs w:val="24"/>
        </w:rPr>
      </w:pPr>
      <w:r>
        <w:rPr>
          <w:color w:val="000000"/>
          <w:szCs w:val="24"/>
        </w:rPr>
        <w:t>The effectiveness and efficiency of the code</w:t>
      </w:r>
    </w:p>
    <w:p w14:paraId="10E9110C" w14:textId="77777777" w:rsidR="00434A7F" w:rsidRDefault="00434A7F" w:rsidP="00434A7F">
      <w:pPr>
        <w:numPr>
          <w:ilvl w:val="0"/>
          <w:numId w:val="39"/>
        </w:numPr>
        <w:spacing w:after="120"/>
        <w:jc w:val="both"/>
        <w:rPr>
          <w:color w:val="000000"/>
          <w:szCs w:val="24"/>
        </w:rPr>
      </w:pPr>
      <w:r>
        <w:rPr>
          <w:color w:val="000000"/>
          <w:szCs w:val="24"/>
        </w:rPr>
        <w:t xml:space="preserve">The level of error </w:t>
      </w:r>
      <w:r w:rsidR="00DD7056">
        <w:rPr>
          <w:color w:val="000000"/>
          <w:szCs w:val="24"/>
        </w:rPr>
        <w:t>handling</w:t>
      </w:r>
      <w:r>
        <w:rPr>
          <w:color w:val="000000"/>
          <w:szCs w:val="24"/>
        </w:rPr>
        <w:t xml:space="preserve"> performed in the code</w:t>
      </w:r>
    </w:p>
    <w:p w14:paraId="583FB048" w14:textId="77777777" w:rsidR="00434A7F" w:rsidRDefault="00434A7F" w:rsidP="00434A7F">
      <w:pPr>
        <w:numPr>
          <w:ilvl w:val="0"/>
          <w:numId w:val="39"/>
        </w:numPr>
        <w:spacing w:after="120"/>
        <w:jc w:val="both"/>
        <w:rPr>
          <w:color w:val="000000"/>
          <w:szCs w:val="24"/>
        </w:rPr>
      </w:pPr>
      <w:r>
        <w:rPr>
          <w:color w:val="000000"/>
          <w:szCs w:val="24"/>
        </w:rPr>
        <w:t>The style of the code</w:t>
      </w:r>
    </w:p>
    <w:p w14:paraId="1E5A9978" w14:textId="0D17CB52" w:rsidR="00434A7F" w:rsidRDefault="00434A7F" w:rsidP="00434A7F">
      <w:pPr>
        <w:numPr>
          <w:ilvl w:val="0"/>
          <w:numId w:val="39"/>
        </w:numPr>
        <w:spacing w:after="120"/>
        <w:jc w:val="both"/>
        <w:rPr>
          <w:color w:val="000000"/>
          <w:szCs w:val="24"/>
        </w:rPr>
      </w:pPr>
      <w:r>
        <w:rPr>
          <w:color w:val="000000"/>
          <w:szCs w:val="24"/>
        </w:rPr>
        <w:t>The effectiveness of testing carried out</w:t>
      </w:r>
      <w:r w:rsidR="00005323">
        <w:rPr>
          <w:color w:val="000000"/>
          <w:szCs w:val="24"/>
        </w:rPr>
        <w:t xml:space="preserve"> and your approach to the assignment (your diary will be used for assessing this).</w:t>
      </w:r>
    </w:p>
    <w:p w14:paraId="2095DA48" w14:textId="77777777" w:rsidR="008F2AF3" w:rsidRDefault="008F2AF3" w:rsidP="008F2AF3">
      <w:pPr>
        <w:spacing w:after="120"/>
        <w:ind w:left="360"/>
        <w:jc w:val="both"/>
        <w:rPr>
          <w:color w:val="000000"/>
          <w:szCs w:val="24"/>
        </w:rPr>
        <w:sectPr w:rsidR="008F2AF3" w:rsidSect="00EB45A4">
          <w:footerReference w:type="default" r:id="rId15"/>
          <w:pgSz w:w="11906" w:h="16838"/>
          <w:pgMar w:top="1440" w:right="1151" w:bottom="1440" w:left="1151" w:header="720" w:footer="907" w:gutter="0"/>
          <w:cols w:space="720"/>
          <w:docGrid w:linePitch="326"/>
        </w:sectPr>
      </w:pPr>
    </w:p>
    <w:tbl>
      <w:tblPr>
        <w:tblStyle w:val="TableGrid"/>
        <w:tblW w:w="0" w:type="auto"/>
        <w:tblInd w:w="-113" w:type="dxa"/>
        <w:tblLook w:val="04A0" w:firstRow="1" w:lastRow="0" w:firstColumn="1" w:lastColumn="0" w:noHBand="0" w:noVBand="1"/>
      </w:tblPr>
      <w:tblGrid>
        <w:gridCol w:w="1242"/>
        <w:gridCol w:w="8465"/>
      </w:tblGrid>
      <w:tr w:rsidR="00EB45A4" w14:paraId="0802183E" w14:textId="77777777" w:rsidTr="00EB45A4">
        <w:tc>
          <w:tcPr>
            <w:tcW w:w="1242" w:type="dxa"/>
          </w:tcPr>
          <w:p w14:paraId="56B9E5C8" w14:textId="77777777" w:rsidR="00EB45A4" w:rsidRDefault="00EB45A4" w:rsidP="00CC342C">
            <w:pPr>
              <w:spacing w:after="120"/>
              <w:jc w:val="both"/>
              <w:rPr>
                <w:color w:val="000000"/>
                <w:szCs w:val="24"/>
              </w:rPr>
            </w:pPr>
            <w:r>
              <w:rPr>
                <w:color w:val="000000"/>
                <w:szCs w:val="24"/>
              </w:rPr>
              <w:lastRenderedPageBreak/>
              <w:t>Grade</w:t>
            </w:r>
          </w:p>
        </w:tc>
        <w:tc>
          <w:tcPr>
            <w:tcW w:w="8465" w:type="dxa"/>
          </w:tcPr>
          <w:p w14:paraId="34B111BC" w14:textId="77777777" w:rsidR="00EB45A4" w:rsidRDefault="00EB45A4" w:rsidP="00CC342C">
            <w:pPr>
              <w:spacing w:after="120"/>
              <w:jc w:val="both"/>
              <w:rPr>
                <w:color w:val="000000"/>
                <w:szCs w:val="24"/>
              </w:rPr>
            </w:pPr>
            <w:r>
              <w:rPr>
                <w:color w:val="000000"/>
                <w:szCs w:val="24"/>
              </w:rPr>
              <w:t>Description</w:t>
            </w:r>
          </w:p>
        </w:tc>
      </w:tr>
      <w:tr w:rsidR="00EB45A4" w14:paraId="60001A7D" w14:textId="77777777" w:rsidTr="00EB45A4">
        <w:tc>
          <w:tcPr>
            <w:tcW w:w="1242" w:type="dxa"/>
          </w:tcPr>
          <w:p w14:paraId="5368A5D0" w14:textId="77777777" w:rsidR="00EB45A4" w:rsidRDefault="00EB45A4" w:rsidP="00EB45A4">
            <w:pPr>
              <w:spacing w:after="120"/>
              <w:jc w:val="center"/>
              <w:rPr>
                <w:color w:val="000000"/>
                <w:szCs w:val="24"/>
              </w:rPr>
            </w:pPr>
            <w:r>
              <w:rPr>
                <w:color w:val="000000"/>
                <w:szCs w:val="24"/>
              </w:rPr>
              <w:t>80% or greater</w:t>
            </w:r>
          </w:p>
        </w:tc>
        <w:tc>
          <w:tcPr>
            <w:tcW w:w="8465" w:type="dxa"/>
          </w:tcPr>
          <w:p w14:paraId="70AE0B9B" w14:textId="77777777" w:rsidR="00EB45A4" w:rsidRPr="003A174E" w:rsidRDefault="00EB45A4" w:rsidP="00CC342C">
            <w:pPr>
              <w:spacing w:after="120"/>
              <w:jc w:val="both"/>
              <w:rPr>
                <w:color w:val="000000"/>
                <w:szCs w:val="24"/>
              </w:rPr>
            </w:pPr>
            <w:r>
              <w:rPr>
                <w:color w:val="000000"/>
                <w:szCs w:val="24"/>
              </w:rPr>
              <w:t>As below but in addition: - Photo card implemented with multiple formats supported, all inputs are error checked thoroughly and a full test plan is provided. For a grade of 90% or greater</w:t>
            </w:r>
            <w:r>
              <w:rPr>
                <w:b/>
                <w:bCs/>
                <w:color w:val="000000"/>
                <w:szCs w:val="24"/>
              </w:rPr>
              <w:t xml:space="preserve">, </w:t>
            </w:r>
            <w:r>
              <w:rPr>
                <w:color w:val="000000"/>
                <w:szCs w:val="24"/>
              </w:rPr>
              <w:t xml:space="preserve">Images are stored and retrieved as a base 64 string. </w:t>
            </w:r>
          </w:p>
        </w:tc>
      </w:tr>
      <w:tr w:rsidR="00EB45A4" w14:paraId="3FEBB553" w14:textId="77777777" w:rsidTr="00EB45A4">
        <w:tc>
          <w:tcPr>
            <w:tcW w:w="1242" w:type="dxa"/>
          </w:tcPr>
          <w:p w14:paraId="7F051DE0" w14:textId="2B1A43E9" w:rsidR="00EB45A4" w:rsidRDefault="00EB45A4" w:rsidP="00EB45A4">
            <w:pPr>
              <w:spacing w:after="120"/>
              <w:jc w:val="center"/>
              <w:rPr>
                <w:color w:val="000000"/>
                <w:szCs w:val="24"/>
              </w:rPr>
            </w:pPr>
            <w:r>
              <w:rPr>
                <w:color w:val="000000"/>
                <w:szCs w:val="24"/>
              </w:rPr>
              <w:t>70</w:t>
            </w:r>
            <w:r>
              <w:rPr>
                <w:color w:val="000000"/>
                <w:szCs w:val="24"/>
              </w:rPr>
              <w:t xml:space="preserve"> </w:t>
            </w:r>
            <w:r>
              <w:rPr>
                <w:color w:val="000000"/>
                <w:szCs w:val="24"/>
              </w:rPr>
              <w:t>–79%</w:t>
            </w:r>
          </w:p>
        </w:tc>
        <w:tc>
          <w:tcPr>
            <w:tcW w:w="8465" w:type="dxa"/>
          </w:tcPr>
          <w:p w14:paraId="02580CDF" w14:textId="77777777" w:rsidR="00EB45A4" w:rsidRDefault="00EB45A4" w:rsidP="00CC342C">
            <w:pPr>
              <w:spacing w:after="120"/>
              <w:rPr>
                <w:color w:val="000000"/>
                <w:szCs w:val="24"/>
              </w:rPr>
            </w:pPr>
            <w:r>
              <w:rPr>
                <w:color w:val="000000"/>
                <w:szCs w:val="24"/>
              </w:rPr>
              <w:t>Credit card, 2</w:t>
            </w:r>
            <w:r w:rsidRPr="00F25E68">
              <w:rPr>
                <w:color w:val="000000"/>
                <w:szCs w:val="24"/>
                <w:vertAlign w:val="superscript"/>
              </w:rPr>
              <w:t>nd</w:t>
            </w:r>
            <w:r>
              <w:rPr>
                <w:color w:val="000000"/>
                <w:szCs w:val="24"/>
              </w:rPr>
              <w:t xml:space="preserve"> card and photocard storage function as expected with no problems evident with either the saving, loading, displaying or editing of the cards. The software is functional in line with the specification.</w:t>
            </w:r>
          </w:p>
          <w:p w14:paraId="06F2691C" w14:textId="77777777" w:rsidR="00EB45A4" w:rsidRDefault="00EB45A4" w:rsidP="00CC342C">
            <w:pPr>
              <w:spacing w:after="120"/>
              <w:rPr>
                <w:color w:val="000000"/>
                <w:szCs w:val="24"/>
              </w:rPr>
            </w:pPr>
            <w:r>
              <w:rPr>
                <w:color w:val="000000"/>
                <w:szCs w:val="24"/>
              </w:rPr>
              <w:t>Robust error checking is performed throughout the program and is successful in preventing errors in the integrity of the data. Error checking effectively prevents crashes within the program. Development diary documents several issues encountered during development and how these challenges were resolved effectively.</w:t>
            </w:r>
          </w:p>
          <w:p w14:paraId="1CB6FD17" w14:textId="77777777" w:rsidR="00EB45A4" w:rsidRDefault="00EB45A4" w:rsidP="00CC342C">
            <w:pPr>
              <w:spacing w:after="120"/>
              <w:jc w:val="both"/>
              <w:rPr>
                <w:color w:val="000000"/>
                <w:szCs w:val="24"/>
              </w:rPr>
            </w:pPr>
            <w:r>
              <w:rPr>
                <w:color w:val="000000"/>
                <w:szCs w:val="24"/>
              </w:rPr>
              <w:t>Testing has been performed and documented to a high standard.</w:t>
            </w:r>
          </w:p>
          <w:p w14:paraId="33182261" w14:textId="77777777" w:rsidR="00EB45A4" w:rsidRDefault="00EB45A4" w:rsidP="00CC342C">
            <w:pPr>
              <w:spacing w:after="120"/>
              <w:jc w:val="both"/>
              <w:rPr>
                <w:color w:val="000000"/>
                <w:szCs w:val="24"/>
              </w:rPr>
            </w:pPr>
            <w:r>
              <w:rPr>
                <w:color w:val="000000"/>
                <w:szCs w:val="24"/>
              </w:rPr>
              <w:t>UI design choices are good with no errors. Tab order is appropriate.</w:t>
            </w:r>
          </w:p>
        </w:tc>
      </w:tr>
      <w:tr w:rsidR="00EB45A4" w14:paraId="4D92C4A8" w14:textId="77777777" w:rsidTr="00EB45A4">
        <w:tc>
          <w:tcPr>
            <w:tcW w:w="1242" w:type="dxa"/>
          </w:tcPr>
          <w:p w14:paraId="5097F752" w14:textId="77777777" w:rsidR="00EB45A4" w:rsidRDefault="00EB45A4" w:rsidP="00EB45A4">
            <w:pPr>
              <w:spacing w:after="120"/>
              <w:jc w:val="center"/>
              <w:rPr>
                <w:color w:val="000000"/>
                <w:szCs w:val="24"/>
              </w:rPr>
            </w:pPr>
            <w:r>
              <w:rPr>
                <w:color w:val="000000"/>
                <w:szCs w:val="24"/>
              </w:rPr>
              <w:t>60 – 69%</w:t>
            </w:r>
          </w:p>
        </w:tc>
        <w:tc>
          <w:tcPr>
            <w:tcW w:w="8465" w:type="dxa"/>
          </w:tcPr>
          <w:p w14:paraId="70F7F5EE" w14:textId="77777777" w:rsidR="00EB45A4" w:rsidRDefault="00EB45A4" w:rsidP="00CC342C">
            <w:pPr>
              <w:spacing w:after="120"/>
              <w:rPr>
                <w:color w:val="000000"/>
                <w:szCs w:val="24"/>
              </w:rPr>
            </w:pPr>
            <w:r>
              <w:rPr>
                <w:color w:val="000000"/>
                <w:szCs w:val="24"/>
              </w:rPr>
              <w:t>Credit card and 2</w:t>
            </w:r>
            <w:r w:rsidRPr="00F25E68">
              <w:rPr>
                <w:color w:val="000000"/>
                <w:szCs w:val="24"/>
                <w:vertAlign w:val="superscript"/>
              </w:rPr>
              <w:t>nd</w:t>
            </w:r>
            <w:r>
              <w:rPr>
                <w:color w:val="000000"/>
                <w:szCs w:val="24"/>
              </w:rPr>
              <w:t xml:space="preserve"> card storage function as expected with no problems evident with either the saving, loading, displaying or editing of the cards. The software is functional in line with the specification.</w:t>
            </w:r>
          </w:p>
          <w:p w14:paraId="73A28FF0" w14:textId="77777777" w:rsidR="00EB45A4" w:rsidRDefault="00EB45A4" w:rsidP="00CC342C">
            <w:pPr>
              <w:spacing w:after="120"/>
              <w:rPr>
                <w:color w:val="000000"/>
                <w:szCs w:val="24"/>
              </w:rPr>
            </w:pPr>
            <w:r>
              <w:rPr>
                <w:color w:val="000000"/>
                <w:szCs w:val="24"/>
              </w:rPr>
              <w:t>Some attempt at error checking is found within the program; and is mostly successful, however edge case may reveal some weakness in the robustness of the solution. Edge cases identified are documented in the development diary and explained.</w:t>
            </w:r>
          </w:p>
          <w:p w14:paraId="3E78DA5B" w14:textId="77777777" w:rsidR="00EB45A4" w:rsidRDefault="00EB45A4" w:rsidP="00CC342C">
            <w:pPr>
              <w:spacing w:after="120"/>
              <w:jc w:val="both"/>
              <w:rPr>
                <w:color w:val="000000"/>
                <w:szCs w:val="24"/>
              </w:rPr>
            </w:pPr>
            <w:r>
              <w:rPr>
                <w:color w:val="000000"/>
                <w:szCs w:val="24"/>
              </w:rPr>
              <w:t>Testing has been performed and documented to an appropriate standard.</w:t>
            </w:r>
          </w:p>
          <w:p w14:paraId="3D5DABC0" w14:textId="77777777" w:rsidR="00EB45A4" w:rsidRDefault="00EB45A4" w:rsidP="00CC342C">
            <w:pPr>
              <w:spacing w:after="120"/>
              <w:jc w:val="both"/>
              <w:rPr>
                <w:color w:val="000000"/>
                <w:szCs w:val="24"/>
              </w:rPr>
            </w:pPr>
            <w:r>
              <w:rPr>
                <w:color w:val="000000"/>
                <w:szCs w:val="24"/>
              </w:rPr>
              <w:t>UI design choices are acceptable, with only minor errors, tab order is inappropriate.</w:t>
            </w:r>
          </w:p>
        </w:tc>
      </w:tr>
      <w:tr w:rsidR="00EB45A4" w14:paraId="4937BEEA" w14:textId="77777777" w:rsidTr="00EB45A4">
        <w:tc>
          <w:tcPr>
            <w:tcW w:w="1242" w:type="dxa"/>
          </w:tcPr>
          <w:p w14:paraId="128F4E0E" w14:textId="77777777" w:rsidR="00EB45A4" w:rsidRDefault="00EB45A4" w:rsidP="00EB45A4">
            <w:pPr>
              <w:spacing w:after="120"/>
              <w:jc w:val="center"/>
              <w:rPr>
                <w:color w:val="000000"/>
                <w:szCs w:val="24"/>
              </w:rPr>
            </w:pPr>
            <w:r>
              <w:rPr>
                <w:color w:val="000000"/>
                <w:szCs w:val="24"/>
              </w:rPr>
              <w:t>50 – 59%</w:t>
            </w:r>
          </w:p>
        </w:tc>
        <w:tc>
          <w:tcPr>
            <w:tcW w:w="8465" w:type="dxa"/>
          </w:tcPr>
          <w:p w14:paraId="1EB22D94" w14:textId="77777777" w:rsidR="00EB45A4" w:rsidRDefault="00EB45A4" w:rsidP="00CC342C">
            <w:pPr>
              <w:spacing w:after="120"/>
              <w:rPr>
                <w:color w:val="000000"/>
                <w:szCs w:val="24"/>
              </w:rPr>
            </w:pPr>
            <w:r>
              <w:rPr>
                <w:color w:val="000000"/>
                <w:szCs w:val="24"/>
              </w:rPr>
              <w:t>Credit card storage functions as expected with no problems evident with either the saving, loading, displaying or editing of the card. The software is functional in line with the specification.</w:t>
            </w:r>
          </w:p>
          <w:p w14:paraId="348B4CF9" w14:textId="77777777" w:rsidR="00EB45A4" w:rsidRDefault="00EB45A4" w:rsidP="00CC342C">
            <w:pPr>
              <w:spacing w:after="120"/>
              <w:rPr>
                <w:color w:val="000000"/>
                <w:szCs w:val="24"/>
              </w:rPr>
            </w:pPr>
            <w:r>
              <w:rPr>
                <w:color w:val="000000"/>
                <w:szCs w:val="24"/>
              </w:rPr>
              <w:t>Some attempt at error checking is found within the program; and is mostly successful, however edge case may reveal some weakness in the robustness of the solution.</w:t>
            </w:r>
          </w:p>
          <w:p w14:paraId="5F14CDDD" w14:textId="77777777" w:rsidR="00EB45A4" w:rsidRDefault="00EB45A4" w:rsidP="00CC342C">
            <w:pPr>
              <w:spacing w:after="120"/>
              <w:jc w:val="both"/>
              <w:rPr>
                <w:color w:val="000000"/>
                <w:szCs w:val="24"/>
              </w:rPr>
            </w:pPr>
            <w:r>
              <w:rPr>
                <w:color w:val="000000"/>
                <w:szCs w:val="24"/>
              </w:rPr>
              <w:t>Some testing has been performed to an acceptable standard; testing may be of questionable quality in places.</w:t>
            </w:r>
          </w:p>
          <w:p w14:paraId="3C2A7638" w14:textId="77777777" w:rsidR="00EB45A4" w:rsidRDefault="00EB45A4" w:rsidP="00CC342C">
            <w:pPr>
              <w:spacing w:after="120"/>
              <w:rPr>
                <w:color w:val="000000"/>
                <w:szCs w:val="24"/>
              </w:rPr>
            </w:pPr>
            <w:r>
              <w:rPr>
                <w:color w:val="000000"/>
                <w:szCs w:val="24"/>
              </w:rPr>
              <w:t>UI design choices are poor, tab order is inappropriate.</w:t>
            </w:r>
          </w:p>
          <w:p w14:paraId="44062181" w14:textId="77777777" w:rsidR="00EB45A4" w:rsidRDefault="00EB45A4" w:rsidP="00CC342C">
            <w:pPr>
              <w:spacing w:after="120"/>
              <w:rPr>
                <w:color w:val="000000"/>
                <w:szCs w:val="24"/>
              </w:rPr>
            </w:pPr>
          </w:p>
          <w:p w14:paraId="3A401F91" w14:textId="77777777" w:rsidR="00EB45A4" w:rsidRDefault="00EB45A4" w:rsidP="00CC342C">
            <w:pPr>
              <w:spacing w:after="120"/>
              <w:rPr>
                <w:color w:val="000000"/>
                <w:szCs w:val="24"/>
              </w:rPr>
            </w:pPr>
          </w:p>
          <w:p w14:paraId="4907BF03" w14:textId="77777777" w:rsidR="00EB45A4" w:rsidRDefault="00EB45A4" w:rsidP="00CC342C">
            <w:pPr>
              <w:spacing w:after="120"/>
              <w:rPr>
                <w:color w:val="000000"/>
                <w:szCs w:val="24"/>
              </w:rPr>
            </w:pPr>
          </w:p>
        </w:tc>
      </w:tr>
      <w:tr w:rsidR="00EB45A4" w14:paraId="0B0E2B65" w14:textId="77777777" w:rsidTr="00EB45A4">
        <w:tc>
          <w:tcPr>
            <w:tcW w:w="1242" w:type="dxa"/>
          </w:tcPr>
          <w:p w14:paraId="7AA3F544" w14:textId="77777777" w:rsidR="00EB45A4" w:rsidRDefault="00EB45A4" w:rsidP="00EB45A4">
            <w:pPr>
              <w:spacing w:after="120"/>
              <w:jc w:val="center"/>
              <w:rPr>
                <w:color w:val="000000"/>
                <w:szCs w:val="24"/>
              </w:rPr>
            </w:pPr>
            <w:r>
              <w:rPr>
                <w:color w:val="000000"/>
                <w:szCs w:val="24"/>
              </w:rPr>
              <w:t>40 – 49%</w:t>
            </w:r>
          </w:p>
        </w:tc>
        <w:tc>
          <w:tcPr>
            <w:tcW w:w="8465" w:type="dxa"/>
          </w:tcPr>
          <w:p w14:paraId="7F051EDF" w14:textId="77777777" w:rsidR="00EB45A4" w:rsidRDefault="00EB45A4" w:rsidP="00CC342C">
            <w:pPr>
              <w:spacing w:after="120"/>
              <w:rPr>
                <w:color w:val="000000"/>
                <w:szCs w:val="24"/>
              </w:rPr>
            </w:pPr>
            <w:r>
              <w:rPr>
                <w:color w:val="000000"/>
                <w:szCs w:val="24"/>
              </w:rPr>
              <w:t>Credit card storage functions as expected; however, problems may exist with either the saving, loading, displaying or editing of the card in certain situations as to make usage of the software difficult.</w:t>
            </w:r>
          </w:p>
          <w:p w14:paraId="027E43E2" w14:textId="77777777" w:rsidR="00EB45A4" w:rsidRDefault="00EB45A4" w:rsidP="00CC342C">
            <w:pPr>
              <w:spacing w:after="120"/>
              <w:rPr>
                <w:color w:val="000000"/>
                <w:szCs w:val="24"/>
              </w:rPr>
            </w:pPr>
            <w:r>
              <w:rPr>
                <w:color w:val="000000"/>
                <w:szCs w:val="24"/>
              </w:rPr>
              <w:t>Some attempt at error checking is found within the program; however, it may not be fully successful in its implementation.</w:t>
            </w:r>
          </w:p>
          <w:p w14:paraId="40FED3BF" w14:textId="77777777" w:rsidR="00EB45A4" w:rsidRDefault="00EB45A4" w:rsidP="00CC342C">
            <w:pPr>
              <w:spacing w:after="120"/>
              <w:rPr>
                <w:color w:val="000000"/>
                <w:szCs w:val="24"/>
              </w:rPr>
            </w:pPr>
            <w:r>
              <w:rPr>
                <w:color w:val="000000"/>
                <w:szCs w:val="24"/>
              </w:rPr>
              <w:t>Some testing has been documented in the development diary; however, this is largely ineffective in its approach.</w:t>
            </w:r>
          </w:p>
        </w:tc>
      </w:tr>
      <w:tr w:rsidR="00EB45A4" w14:paraId="30ED9A0B" w14:textId="77777777" w:rsidTr="00EB45A4">
        <w:tc>
          <w:tcPr>
            <w:tcW w:w="1242" w:type="dxa"/>
          </w:tcPr>
          <w:p w14:paraId="39A3867A" w14:textId="77777777" w:rsidR="00EB45A4" w:rsidRDefault="00EB45A4" w:rsidP="00EB45A4">
            <w:pPr>
              <w:spacing w:after="120"/>
              <w:jc w:val="center"/>
              <w:rPr>
                <w:color w:val="000000"/>
                <w:szCs w:val="24"/>
              </w:rPr>
            </w:pPr>
            <w:r>
              <w:rPr>
                <w:color w:val="000000"/>
                <w:szCs w:val="24"/>
              </w:rPr>
              <w:lastRenderedPageBreak/>
              <w:t>35 – 39%</w:t>
            </w:r>
          </w:p>
        </w:tc>
        <w:tc>
          <w:tcPr>
            <w:tcW w:w="8465" w:type="dxa"/>
          </w:tcPr>
          <w:p w14:paraId="516AC66B" w14:textId="77777777" w:rsidR="00EB45A4" w:rsidRDefault="00EB45A4" w:rsidP="00CC342C">
            <w:pPr>
              <w:spacing w:after="120"/>
              <w:rPr>
                <w:color w:val="000000"/>
                <w:szCs w:val="24"/>
              </w:rPr>
            </w:pPr>
            <w:r>
              <w:rPr>
                <w:color w:val="000000"/>
                <w:szCs w:val="24"/>
              </w:rPr>
              <w:t>Credit card storage fails to function as expected, problems exist with either the saving, loading, displaying or editing of the card as such to prevent effective usage of the software.</w:t>
            </w:r>
          </w:p>
          <w:p w14:paraId="084AD762" w14:textId="77777777" w:rsidR="00EB45A4" w:rsidRDefault="00EB45A4" w:rsidP="00CC342C">
            <w:pPr>
              <w:spacing w:after="120"/>
              <w:rPr>
                <w:color w:val="000000"/>
                <w:szCs w:val="24"/>
              </w:rPr>
            </w:pPr>
            <w:r>
              <w:rPr>
                <w:color w:val="000000"/>
                <w:szCs w:val="24"/>
              </w:rPr>
              <w:t>No evidence of error checking is found within the program.</w:t>
            </w:r>
          </w:p>
          <w:p w14:paraId="3A357C48" w14:textId="77777777" w:rsidR="00EB45A4" w:rsidRDefault="00EB45A4" w:rsidP="00CC342C">
            <w:pPr>
              <w:spacing w:after="120"/>
              <w:rPr>
                <w:color w:val="000000"/>
                <w:szCs w:val="24"/>
              </w:rPr>
            </w:pPr>
            <w:r>
              <w:rPr>
                <w:color w:val="000000"/>
                <w:szCs w:val="24"/>
              </w:rPr>
              <w:t>No evidence of testing is found in the development diary or the development diary is missing.</w:t>
            </w:r>
          </w:p>
        </w:tc>
      </w:tr>
      <w:tr w:rsidR="00EB45A4" w14:paraId="3926182C" w14:textId="77777777" w:rsidTr="00EB45A4">
        <w:tc>
          <w:tcPr>
            <w:tcW w:w="1242" w:type="dxa"/>
          </w:tcPr>
          <w:p w14:paraId="263B6134" w14:textId="77777777" w:rsidR="00EB45A4" w:rsidRDefault="00EB45A4" w:rsidP="00EB45A4">
            <w:pPr>
              <w:spacing w:after="120"/>
              <w:jc w:val="center"/>
              <w:rPr>
                <w:color w:val="000000"/>
                <w:szCs w:val="24"/>
              </w:rPr>
            </w:pPr>
            <w:r>
              <w:rPr>
                <w:color w:val="000000"/>
                <w:szCs w:val="24"/>
              </w:rPr>
              <w:t>&lt; 35%</w:t>
            </w:r>
          </w:p>
        </w:tc>
        <w:tc>
          <w:tcPr>
            <w:tcW w:w="8465" w:type="dxa"/>
          </w:tcPr>
          <w:p w14:paraId="4F0CCD20" w14:textId="77777777" w:rsidR="00EB45A4" w:rsidRDefault="00EB45A4" w:rsidP="00CC342C">
            <w:pPr>
              <w:spacing w:after="120"/>
              <w:jc w:val="both"/>
              <w:rPr>
                <w:color w:val="000000"/>
                <w:szCs w:val="24"/>
              </w:rPr>
            </w:pPr>
            <w:r>
              <w:rPr>
                <w:color w:val="000000"/>
                <w:szCs w:val="24"/>
              </w:rPr>
              <w:t>Little of substance or merit submitted</w:t>
            </w:r>
          </w:p>
        </w:tc>
      </w:tr>
    </w:tbl>
    <w:p w14:paraId="14BE45DF" w14:textId="0C6DAF1B" w:rsidR="00434A7F" w:rsidRDefault="00434A7F" w:rsidP="0073528D">
      <w:pPr>
        <w:spacing w:after="120"/>
        <w:jc w:val="both"/>
        <w:rPr>
          <w:color w:val="000000"/>
          <w:szCs w:val="24"/>
        </w:rPr>
      </w:pPr>
    </w:p>
    <w:p w14:paraId="7C2BC391" w14:textId="77777777" w:rsidR="00EB45A4" w:rsidRDefault="00EB45A4" w:rsidP="00EB45A4">
      <w:pPr>
        <w:spacing w:after="120"/>
        <w:jc w:val="both"/>
        <w:rPr>
          <w:color w:val="000000"/>
          <w:szCs w:val="24"/>
        </w:rPr>
      </w:pPr>
      <w:r>
        <w:rPr>
          <w:color w:val="000000"/>
          <w:szCs w:val="24"/>
        </w:rPr>
        <w:t>Additional marks for all grades will be awarded based adherence to appropriate style templates.</w:t>
      </w:r>
    </w:p>
    <w:p w14:paraId="66E34D1D" w14:textId="77777777" w:rsidR="00EB45A4" w:rsidRDefault="00EB45A4" w:rsidP="0073528D">
      <w:pPr>
        <w:spacing w:after="120"/>
        <w:jc w:val="both"/>
        <w:rPr>
          <w:color w:val="000000"/>
          <w:szCs w:val="24"/>
        </w:rPr>
      </w:pPr>
    </w:p>
    <w:p w14:paraId="628B351B" w14:textId="77777777" w:rsidR="004B0C79" w:rsidRPr="004B0C79" w:rsidRDefault="004B0C79" w:rsidP="0073528D">
      <w:pPr>
        <w:spacing w:after="120"/>
        <w:jc w:val="both"/>
        <w:rPr>
          <w:rFonts w:ascii="Arial" w:hAnsi="Arial" w:cs="Arial"/>
          <w:b/>
          <w:i/>
          <w:color w:val="000000"/>
          <w:sz w:val="28"/>
          <w:szCs w:val="28"/>
        </w:rPr>
      </w:pPr>
      <w:r w:rsidRPr="004B0C79">
        <w:rPr>
          <w:rFonts w:ascii="Arial" w:hAnsi="Arial" w:cs="Arial"/>
          <w:b/>
          <w:i/>
          <w:color w:val="000000"/>
          <w:sz w:val="28"/>
          <w:szCs w:val="28"/>
        </w:rPr>
        <w:t>Plagiarism</w:t>
      </w:r>
      <w:r w:rsidR="00F1607E">
        <w:rPr>
          <w:rFonts w:ascii="Arial" w:hAnsi="Arial" w:cs="Arial"/>
          <w:b/>
          <w:i/>
          <w:color w:val="000000"/>
          <w:sz w:val="28"/>
          <w:szCs w:val="28"/>
        </w:rPr>
        <w:t>/Collaboration</w:t>
      </w:r>
      <w:r w:rsidRPr="004B0C79">
        <w:rPr>
          <w:rFonts w:ascii="Arial" w:hAnsi="Arial" w:cs="Arial"/>
          <w:b/>
          <w:i/>
          <w:color w:val="000000"/>
          <w:sz w:val="28"/>
          <w:szCs w:val="28"/>
        </w:rPr>
        <w:t xml:space="preserve"> Warning</w:t>
      </w:r>
    </w:p>
    <w:p w14:paraId="11813663" w14:textId="77777777" w:rsidR="004B0C79" w:rsidRDefault="004B0C79" w:rsidP="0073528D">
      <w:pPr>
        <w:spacing w:after="120"/>
        <w:jc w:val="both"/>
        <w:rPr>
          <w:color w:val="000000"/>
          <w:szCs w:val="24"/>
        </w:rPr>
      </w:pPr>
      <w:r>
        <w:rPr>
          <w:color w:val="000000"/>
          <w:szCs w:val="24"/>
        </w:rPr>
        <w:t xml:space="preserve">All submissions will be checked to see if there is any evidence of collaboration with other students.  </w:t>
      </w:r>
      <w:r w:rsidR="00F67DA4">
        <w:rPr>
          <w:color w:val="000000"/>
          <w:szCs w:val="24"/>
        </w:rPr>
        <w:t>If we suspect that you have submitted work that is not your own,</w:t>
      </w:r>
      <w:r>
        <w:rPr>
          <w:color w:val="000000"/>
          <w:szCs w:val="24"/>
        </w:rPr>
        <w:t xml:space="preserve"> we </w:t>
      </w:r>
      <w:r w:rsidR="00F027AD">
        <w:rPr>
          <w:color w:val="000000"/>
          <w:szCs w:val="24"/>
        </w:rPr>
        <w:t xml:space="preserve">may </w:t>
      </w:r>
      <w:r>
        <w:rPr>
          <w:color w:val="000000"/>
          <w:szCs w:val="24"/>
        </w:rPr>
        <w:t xml:space="preserve">ask you to attend a meeting to explain your </w:t>
      </w:r>
      <w:r w:rsidR="00F027AD">
        <w:rPr>
          <w:color w:val="000000"/>
          <w:szCs w:val="24"/>
        </w:rPr>
        <w:t>work</w:t>
      </w:r>
      <w:r>
        <w:rPr>
          <w:color w:val="000000"/>
          <w:szCs w:val="24"/>
        </w:rPr>
        <w:t xml:space="preserve"> to us so that we can ensure that it is your own work.  Work on this assignment on your own.  Do not ask to see the work of other students and do not share your work with other students.  The penalties for plagiarism or collaboration are severe.</w:t>
      </w:r>
    </w:p>
    <w:p w14:paraId="251024D2" w14:textId="77777777" w:rsidR="00892400" w:rsidRDefault="00892400" w:rsidP="005172C9">
      <w:pPr>
        <w:rPr>
          <w:color w:val="000000"/>
          <w:szCs w:val="24"/>
        </w:rPr>
      </w:pPr>
    </w:p>
    <w:p w14:paraId="7761503F" w14:textId="77777777" w:rsidR="00966EEC" w:rsidRPr="00AA043E" w:rsidRDefault="00966EEC" w:rsidP="00434A7F">
      <w:pPr>
        <w:rPr>
          <w:rFonts w:ascii="Arial" w:hAnsi="Arial" w:cs="Arial"/>
          <w:b/>
          <w:i/>
          <w:color w:val="000000"/>
          <w:sz w:val="28"/>
          <w:szCs w:val="28"/>
        </w:rPr>
      </w:pPr>
      <w:r>
        <w:rPr>
          <w:color w:val="000000"/>
          <w:szCs w:val="24"/>
        </w:rPr>
        <w:br w:type="page"/>
      </w:r>
      <w:r>
        <w:rPr>
          <w:rFonts w:ascii="Arial" w:hAnsi="Arial" w:cs="Arial"/>
          <w:b/>
          <w:i/>
          <w:color w:val="000000"/>
          <w:sz w:val="28"/>
          <w:szCs w:val="28"/>
        </w:rPr>
        <w:lastRenderedPageBreak/>
        <w:t>Appendix</w:t>
      </w:r>
    </w:p>
    <w:p w14:paraId="6B50776C" w14:textId="77777777" w:rsidR="001F56C6" w:rsidRDefault="001F56C6" w:rsidP="0033573D">
      <w:pPr>
        <w:rPr>
          <w:b/>
          <w:sz w:val="28"/>
          <w:szCs w:val="28"/>
        </w:rPr>
      </w:pPr>
    </w:p>
    <w:p w14:paraId="090251DD" w14:textId="77777777" w:rsidR="00587DF2" w:rsidRPr="00587DF2" w:rsidRDefault="00587DF2" w:rsidP="0033573D">
      <w:pPr>
        <w:rPr>
          <w:b/>
          <w:sz w:val="28"/>
          <w:szCs w:val="28"/>
        </w:rPr>
      </w:pPr>
      <w:r w:rsidRPr="00587DF2">
        <w:rPr>
          <w:b/>
          <w:sz w:val="28"/>
          <w:szCs w:val="28"/>
        </w:rPr>
        <w:t>The Project Structure</w:t>
      </w:r>
    </w:p>
    <w:p w14:paraId="390B46DB" w14:textId="77777777" w:rsidR="00587DF2" w:rsidRDefault="00587DF2" w:rsidP="0033573D">
      <w:pPr>
        <w:rPr>
          <w:szCs w:val="24"/>
        </w:rPr>
      </w:pPr>
    </w:p>
    <w:p w14:paraId="00AA028C" w14:textId="1F87D81C" w:rsidR="00AA043E" w:rsidRDefault="001F56C6" w:rsidP="00390352">
      <w:pPr>
        <w:jc w:val="both"/>
        <w:rPr>
          <w:szCs w:val="24"/>
        </w:rPr>
      </w:pPr>
      <w:r>
        <w:rPr>
          <w:szCs w:val="24"/>
        </w:rPr>
        <w:t xml:space="preserve">A complete Visual Studio </w:t>
      </w:r>
      <w:r w:rsidR="008031AA">
        <w:rPr>
          <w:szCs w:val="24"/>
        </w:rPr>
        <w:t>201</w:t>
      </w:r>
      <w:r w:rsidR="00850AF4">
        <w:rPr>
          <w:szCs w:val="24"/>
        </w:rPr>
        <w:t>9</w:t>
      </w:r>
      <w:r w:rsidR="008031AA">
        <w:rPr>
          <w:szCs w:val="24"/>
        </w:rPr>
        <w:t xml:space="preserve"> </w:t>
      </w:r>
      <w:r>
        <w:rPr>
          <w:szCs w:val="24"/>
        </w:rPr>
        <w:t>solution has been provided for you to work with</w:t>
      </w:r>
      <w:r w:rsidR="00DD7056">
        <w:rPr>
          <w:szCs w:val="24"/>
        </w:rPr>
        <w:t xml:space="preserve"> in the zip file that accompanies this specification</w:t>
      </w:r>
      <w:r>
        <w:rPr>
          <w:szCs w:val="24"/>
        </w:rPr>
        <w:t xml:space="preserve">. You should unzip this, making sure you maintain the folder structure.  </w:t>
      </w:r>
      <w:r w:rsidR="003E5025">
        <w:rPr>
          <w:szCs w:val="24"/>
        </w:rPr>
        <w:t xml:space="preserve">Each plug-in module is a separate project that is compiled to form a dynamic-link library (DLL). </w:t>
      </w:r>
      <w:r w:rsidR="00ED2219">
        <w:rPr>
          <w:szCs w:val="24"/>
        </w:rPr>
        <w:t xml:space="preserve"> </w:t>
      </w:r>
      <w:r w:rsidR="003E5025">
        <w:rPr>
          <w:szCs w:val="24"/>
        </w:rPr>
        <w:t xml:space="preserve">These are searched for at run-time and loaded dynamically by the main application.  </w:t>
      </w:r>
      <w:r>
        <w:rPr>
          <w:szCs w:val="24"/>
        </w:rPr>
        <w:t>The Visual Studio solution</w:t>
      </w:r>
      <w:r w:rsidR="003E5025">
        <w:rPr>
          <w:szCs w:val="24"/>
        </w:rPr>
        <w:t xml:space="preserve"> includes the following projects:</w:t>
      </w:r>
    </w:p>
    <w:p w14:paraId="1530772D" w14:textId="77777777" w:rsidR="003E5025" w:rsidRDefault="003E5025" w:rsidP="00390352">
      <w:pPr>
        <w:jc w:val="both"/>
        <w:rPr>
          <w:szCs w:val="24"/>
        </w:rPr>
      </w:pPr>
    </w:p>
    <w:p w14:paraId="7F58A34E" w14:textId="77777777" w:rsidR="003E5025" w:rsidRDefault="003E5025" w:rsidP="001F56C6">
      <w:pPr>
        <w:spacing w:after="120"/>
        <w:ind w:left="2268" w:hanging="2268"/>
        <w:jc w:val="both"/>
        <w:rPr>
          <w:szCs w:val="24"/>
        </w:rPr>
      </w:pPr>
      <w:r>
        <w:rPr>
          <w:szCs w:val="24"/>
        </w:rPr>
        <w:t>Assignment</w:t>
      </w:r>
      <w:r>
        <w:rPr>
          <w:szCs w:val="24"/>
        </w:rPr>
        <w:tab/>
        <w:t>This is the main application.  All of the source code for this is provided for you to look at.</w:t>
      </w:r>
      <w:r w:rsidR="001F56C6">
        <w:rPr>
          <w:szCs w:val="24"/>
        </w:rPr>
        <w:t xml:space="preserve">  You should </w:t>
      </w:r>
      <w:r w:rsidR="001F56C6" w:rsidRPr="001F56C6">
        <w:rPr>
          <w:szCs w:val="24"/>
          <w:u w:val="single"/>
        </w:rPr>
        <w:t>not</w:t>
      </w:r>
      <w:r w:rsidR="001F56C6">
        <w:rPr>
          <w:szCs w:val="24"/>
        </w:rPr>
        <w:t xml:space="preserve"> change any of the source code in this project.</w:t>
      </w:r>
    </w:p>
    <w:p w14:paraId="067DE841" w14:textId="77777777" w:rsidR="003E5025" w:rsidRDefault="003E5025" w:rsidP="001F56C6">
      <w:pPr>
        <w:spacing w:after="120"/>
        <w:ind w:left="2268" w:hanging="2268"/>
        <w:jc w:val="both"/>
        <w:rPr>
          <w:szCs w:val="24"/>
        </w:rPr>
      </w:pPr>
      <w:proofErr w:type="spellStart"/>
      <w:r>
        <w:rPr>
          <w:szCs w:val="24"/>
        </w:rPr>
        <w:t>AssignmentInterfaces</w:t>
      </w:r>
      <w:proofErr w:type="spellEnd"/>
      <w:r>
        <w:rPr>
          <w:szCs w:val="24"/>
        </w:rPr>
        <w:tab/>
        <w:t>This contains the definition</w:t>
      </w:r>
      <w:r w:rsidR="0057086A">
        <w:rPr>
          <w:szCs w:val="24"/>
        </w:rPr>
        <w:t xml:space="preserve">s of the </w:t>
      </w:r>
      <w:r w:rsidR="00005323">
        <w:rPr>
          <w:szCs w:val="24"/>
        </w:rPr>
        <w:t>i</w:t>
      </w:r>
      <w:r w:rsidR="0057086A">
        <w:rPr>
          <w:szCs w:val="24"/>
        </w:rPr>
        <w:t xml:space="preserve">nterfaces you will </w:t>
      </w:r>
      <w:r w:rsidR="00BD42AB">
        <w:rPr>
          <w:szCs w:val="24"/>
        </w:rPr>
        <w:t>need</w:t>
      </w:r>
      <w:r w:rsidR="00005323">
        <w:rPr>
          <w:szCs w:val="24"/>
        </w:rPr>
        <w:t xml:space="preserve"> (</w:t>
      </w:r>
      <w:proofErr w:type="spellStart"/>
      <w:r w:rsidR="0057086A">
        <w:rPr>
          <w:szCs w:val="24"/>
        </w:rPr>
        <w:t>IInfoCard</w:t>
      </w:r>
      <w:proofErr w:type="spellEnd"/>
      <w:r w:rsidR="0057086A">
        <w:rPr>
          <w:szCs w:val="24"/>
        </w:rPr>
        <w:t xml:space="preserve"> and </w:t>
      </w:r>
      <w:proofErr w:type="spellStart"/>
      <w:r w:rsidR="0057086A">
        <w:rPr>
          <w:szCs w:val="24"/>
        </w:rPr>
        <w:t>IInfoCardFactory</w:t>
      </w:r>
      <w:proofErr w:type="spellEnd"/>
      <w:r w:rsidR="00005323">
        <w:rPr>
          <w:szCs w:val="24"/>
        </w:rPr>
        <w:t xml:space="preserve">) </w:t>
      </w:r>
      <w:r w:rsidR="00BD42AB">
        <w:rPr>
          <w:szCs w:val="24"/>
        </w:rPr>
        <w:t xml:space="preserve">as well as other </w:t>
      </w:r>
      <w:r w:rsidR="00005323">
        <w:rPr>
          <w:szCs w:val="24"/>
        </w:rPr>
        <w:t xml:space="preserve">definitions </w:t>
      </w:r>
      <w:r w:rsidR="00BD42AB">
        <w:rPr>
          <w:szCs w:val="24"/>
        </w:rPr>
        <w:t>used in the application.</w:t>
      </w:r>
      <w:r w:rsidR="0057086A">
        <w:rPr>
          <w:szCs w:val="24"/>
        </w:rPr>
        <w:t xml:space="preserve">  You must </w:t>
      </w:r>
      <w:r w:rsidR="008B1F3E" w:rsidRPr="008B1F3E">
        <w:rPr>
          <w:szCs w:val="24"/>
          <w:u w:val="single"/>
        </w:rPr>
        <w:t>not</w:t>
      </w:r>
      <w:r w:rsidR="0057086A">
        <w:rPr>
          <w:szCs w:val="24"/>
        </w:rPr>
        <w:t xml:space="preserve"> add these to the InfoCards2</w:t>
      </w:r>
      <w:r w:rsidR="00005323">
        <w:rPr>
          <w:szCs w:val="24"/>
        </w:rPr>
        <w:t xml:space="preserve"> </w:t>
      </w:r>
      <w:r w:rsidR="0057086A">
        <w:rPr>
          <w:szCs w:val="24"/>
        </w:rPr>
        <w:t xml:space="preserve">project – </w:t>
      </w:r>
      <w:r w:rsidR="00006A33">
        <w:rPr>
          <w:szCs w:val="24"/>
        </w:rPr>
        <w:t>that project is</w:t>
      </w:r>
      <w:r w:rsidR="0057086A">
        <w:rPr>
          <w:szCs w:val="24"/>
        </w:rPr>
        <w:t xml:space="preserve"> already setup to refer to th</w:t>
      </w:r>
      <w:r w:rsidR="00DD7056">
        <w:rPr>
          <w:szCs w:val="24"/>
        </w:rPr>
        <w:t xml:space="preserve">e </w:t>
      </w:r>
      <w:proofErr w:type="spellStart"/>
      <w:r w:rsidR="00DD7056">
        <w:rPr>
          <w:szCs w:val="24"/>
        </w:rPr>
        <w:t>AssignmentInterfaces</w:t>
      </w:r>
      <w:proofErr w:type="spellEnd"/>
      <w:r w:rsidR="00DD7056">
        <w:rPr>
          <w:szCs w:val="24"/>
        </w:rPr>
        <w:t xml:space="preserve"> project.</w:t>
      </w:r>
    </w:p>
    <w:p w14:paraId="2743B9B1" w14:textId="77777777" w:rsidR="003E5025" w:rsidRDefault="003E5025" w:rsidP="00005323">
      <w:pPr>
        <w:spacing w:after="120"/>
        <w:ind w:left="2268" w:hanging="2268"/>
        <w:jc w:val="both"/>
        <w:rPr>
          <w:szCs w:val="24"/>
        </w:rPr>
      </w:pPr>
      <w:r>
        <w:rPr>
          <w:szCs w:val="24"/>
        </w:rPr>
        <w:t>InfoCards2</w:t>
      </w:r>
      <w:r>
        <w:rPr>
          <w:szCs w:val="24"/>
        </w:rPr>
        <w:tab/>
        <w:t xml:space="preserve">This project is the one you must use to work on </w:t>
      </w:r>
      <w:r w:rsidR="00BD42AB">
        <w:rPr>
          <w:szCs w:val="24"/>
        </w:rPr>
        <w:t>the assignment</w:t>
      </w:r>
      <w:r w:rsidR="00005323">
        <w:rPr>
          <w:szCs w:val="24"/>
        </w:rPr>
        <w:t>.</w:t>
      </w:r>
      <w:r>
        <w:rPr>
          <w:szCs w:val="24"/>
        </w:rPr>
        <w:t xml:space="preserve"> The assignment properties and references are setup correctly to refer to the other projects in the solution where needed and to copy the built files into the correct place.</w:t>
      </w:r>
      <w:r w:rsidR="00ED2219">
        <w:rPr>
          <w:szCs w:val="24"/>
        </w:rPr>
        <w:t xml:space="preserve">  You should add the classes you write for </w:t>
      </w:r>
      <w:r w:rsidR="00BD42AB">
        <w:rPr>
          <w:szCs w:val="24"/>
        </w:rPr>
        <w:t>the assignment</w:t>
      </w:r>
      <w:r w:rsidR="00ED2219">
        <w:rPr>
          <w:szCs w:val="24"/>
        </w:rPr>
        <w:t xml:space="preserve"> to this project. </w:t>
      </w:r>
      <w:r w:rsidR="00006A33">
        <w:rPr>
          <w:szCs w:val="24"/>
        </w:rPr>
        <w:t>Do NOT add any files to any other project in this solution.</w:t>
      </w:r>
    </w:p>
    <w:p w14:paraId="6C3777FE" w14:textId="77777777" w:rsidR="00005323" w:rsidRDefault="00005323" w:rsidP="00005323">
      <w:pPr>
        <w:ind w:left="2268" w:hanging="2268"/>
        <w:jc w:val="both"/>
        <w:rPr>
          <w:szCs w:val="24"/>
        </w:rPr>
      </w:pPr>
      <w:proofErr w:type="spellStart"/>
      <w:r>
        <w:rPr>
          <w:szCs w:val="24"/>
        </w:rPr>
        <w:t>InfoCards</w:t>
      </w:r>
      <w:proofErr w:type="spellEnd"/>
      <w:r>
        <w:rPr>
          <w:szCs w:val="24"/>
        </w:rPr>
        <w:tab/>
      </w:r>
      <w:r w:rsidR="00BD42AB">
        <w:rPr>
          <w:szCs w:val="24"/>
        </w:rPr>
        <w:t xml:space="preserve">This is the class that loads and saves Info Cards.  You might find this useful to look at since it </w:t>
      </w:r>
      <w:r w:rsidR="008E2F05">
        <w:rPr>
          <w:szCs w:val="24"/>
        </w:rPr>
        <w:t xml:space="preserve">will use methods that you write to perform </w:t>
      </w:r>
      <w:r w:rsidR="00006A33">
        <w:rPr>
          <w:szCs w:val="24"/>
        </w:rPr>
        <w:t>this</w:t>
      </w:r>
      <w:r w:rsidR="008E2F05">
        <w:rPr>
          <w:szCs w:val="24"/>
        </w:rPr>
        <w:t xml:space="preserve"> task.</w:t>
      </w:r>
    </w:p>
    <w:p w14:paraId="27032A0F" w14:textId="77777777" w:rsidR="00005323" w:rsidRDefault="00005323" w:rsidP="00390352">
      <w:pPr>
        <w:ind w:left="2268" w:hanging="2268"/>
        <w:jc w:val="both"/>
        <w:rPr>
          <w:szCs w:val="24"/>
        </w:rPr>
      </w:pPr>
    </w:p>
    <w:p w14:paraId="3F7152BF" w14:textId="77777777" w:rsidR="003E5025" w:rsidRDefault="003E5025" w:rsidP="00390352">
      <w:pPr>
        <w:ind w:left="2268" w:hanging="2268"/>
        <w:jc w:val="both"/>
        <w:rPr>
          <w:szCs w:val="24"/>
        </w:rPr>
      </w:pPr>
    </w:p>
    <w:p w14:paraId="7980464B" w14:textId="77777777" w:rsidR="003E5025" w:rsidRDefault="003E5025" w:rsidP="00DB04E9">
      <w:pPr>
        <w:spacing w:after="120"/>
        <w:jc w:val="both"/>
        <w:rPr>
          <w:szCs w:val="24"/>
        </w:rPr>
      </w:pPr>
      <w:r>
        <w:rPr>
          <w:szCs w:val="24"/>
        </w:rPr>
        <w:t xml:space="preserve">(InfoCards1 was used to build the plug-in module that handles the Note and Password info cards.  </w:t>
      </w:r>
      <w:r w:rsidR="00382978">
        <w:rPr>
          <w:szCs w:val="24"/>
        </w:rPr>
        <w:t xml:space="preserve">The source code for this is </w:t>
      </w:r>
      <w:r w:rsidR="00382978" w:rsidRPr="00382978">
        <w:rPr>
          <w:szCs w:val="24"/>
          <w:u w:val="single"/>
        </w:rPr>
        <w:t>not</w:t>
      </w:r>
      <w:r w:rsidR="00382978">
        <w:rPr>
          <w:szCs w:val="24"/>
        </w:rPr>
        <w:t xml:space="preserve"> available to you. However, t</w:t>
      </w:r>
      <w:r>
        <w:rPr>
          <w:szCs w:val="24"/>
        </w:rPr>
        <w:t>he built version of this project (Infocards1.dll) has been placed in the Assignment folder and will automatically be copied to the correct place when you build the solution.   Do not delete this file</w:t>
      </w:r>
      <w:r w:rsidR="001F56C6">
        <w:rPr>
          <w:szCs w:val="24"/>
        </w:rPr>
        <w:t xml:space="preserve"> or change its properties</w:t>
      </w:r>
      <w:r>
        <w:rPr>
          <w:szCs w:val="24"/>
        </w:rPr>
        <w:t>.)</w:t>
      </w:r>
    </w:p>
    <w:p w14:paraId="4915B471" w14:textId="77777777" w:rsidR="003E5025" w:rsidRPr="00587DF2" w:rsidRDefault="003E5025" w:rsidP="00390352">
      <w:pPr>
        <w:jc w:val="both"/>
        <w:rPr>
          <w:b/>
          <w:sz w:val="28"/>
          <w:szCs w:val="28"/>
        </w:rPr>
      </w:pPr>
      <w:r w:rsidRPr="00587DF2">
        <w:rPr>
          <w:b/>
          <w:sz w:val="28"/>
          <w:szCs w:val="28"/>
        </w:rPr>
        <w:t xml:space="preserve">What You Need to </w:t>
      </w:r>
      <w:r w:rsidR="008B1F3E">
        <w:rPr>
          <w:b/>
          <w:sz w:val="28"/>
          <w:szCs w:val="28"/>
        </w:rPr>
        <w:t>Write</w:t>
      </w:r>
    </w:p>
    <w:p w14:paraId="60B81D01" w14:textId="77777777" w:rsidR="003E5025" w:rsidRDefault="003E5025" w:rsidP="00390352">
      <w:pPr>
        <w:jc w:val="both"/>
        <w:rPr>
          <w:b/>
          <w:szCs w:val="24"/>
        </w:rPr>
      </w:pPr>
    </w:p>
    <w:p w14:paraId="123D93EC" w14:textId="77777777" w:rsidR="003E5025" w:rsidRDefault="008E2F05" w:rsidP="00390352">
      <w:pPr>
        <w:jc w:val="both"/>
        <w:rPr>
          <w:szCs w:val="24"/>
        </w:rPr>
      </w:pPr>
      <w:r>
        <w:rPr>
          <w:szCs w:val="24"/>
        </w:rPr>
        <w:t>Y</w:t>
      </w:r>
      <w:r w:rsidR="003E5025">
        <w:rPr>
          <w:szCs w:val="24"/>
        </w:rPr>
        <w:t>ou will need to create the following classes in the InfoCards2 project:</w:t>
      </w:r>
    </w:p>
    <w:p w14:paraId="5F606F11" w14:textId="77777777" w:rsidR="003E5025" w:rsidRDefault="003E5025" w:rsidP="00390352">
      <w:pPr>
        <w:jc w:val="both"/>
        <w:rPr>
          <w:szCs w:val="24"/>
        </w:rPr>
      </w:pPr>
    </w:p>
    <w:p w14:paraId="1191D112" w14:textId="77777777" w:rsidR="003E5025" w:rsidRDefault="00DD7056" w:rsidP="008B1F3E">
      <w:pPr>
        <w:numPr>
          <w:ilvl w:val="0"/>
          <w:numId w:val="36"/>
        </w:numPr>
        <w:spacing w:after="120"/>
        <w:ind w:left="714" w:hanging="357"/>
        <w:jc w:val="both"/>
        <w:rPr>
          <w:szCs w:val="24"/>
        </w:rPr>
      </w:pPr>
      <w:r>
        <w:rPr>
          <w:szCs w:val="24"/>
        </w:rPr>
        <w:t>One</w:t>
      </w:r>
      <w:r w:rsidR="003E5025">
        <w:rPr>
          <w:szCs w:val="24"/>
        </w:rPr>
        <w:t xml:space="preserve"> class that implements the </w:t>
      </w:r>
      <w:proofErr w:type="spellStart"/>
      <w:r w:rsidR="003E5025">
        <w:rPr>
          <w:szCs w:val="24"/>
        </w:rPr>
        <w:t>IInfoCardFactory</w:t>
      </w:r>
      <w:proofErr w:type="spellEnd"/>
      <w:r w:rsidR="003E5025">
        <w:rPr>
          <w:szCs w:val="24"/>
        </w:rPr>
        <w:t xml:space="preserve"> interface</w:t>
      </w:r>
    </w:p>
    <w:p w14:paraId="220E569D" w14:textId="7FD1E070" w:rsidR="003E5025" w:rsidRDefault="003E5025" w:rsidP="008B1F3E">
      <w:pPr>
        <w:numPr>
          <w:ilvl w:val="0"/>
          <w:numId w:val="36"/>
        </w:numPr>
        <w:spacing w:after="120"/>
        <w:ind w:left="714" w:hanging="357"/>
        <w:jc w:val="both"/>
        <w:rPr>
          <w:szCs w:val="24"/>
        </w:rPr>
      </w:pPr>
      <w:r>
        <w:rPr>
          <w:szCs w:val="24"/>
        </w:rPr>
        <w:t>T</w:t>
      </w:r>
      <w:r w:rsidR="003A174E">
        <w:rPr>
          <w:szCs w:val="24"/>
        </w:rPr>
        <w:t>hree</w:t>
      </w:r>
      <w:r>
        <w:rPr>
          <w:szCs w:val="24"/>
        </w:rPr>
        <w:t xml:space="preserve"> classes that implement the </w:t>
      </w:r>
      <w:proofErr w:type="spellStart"/>
      <w:r>
        <w:rPr>
          <w:szCs w:val="24"/>
        </w:rPr>
        <w:t>IInfoCard</w:t>
      </w:r>
      <w:proofErr w:type="spellEnd"/>
      <w:r>
        <w:rPr>
          <w:szCs w:val="24"/>
        </w:rPr>
        <w:t xml:space="preserve"> interface.  One of these classes will handle the Credit Card info card</w:t>
      </w:r>
      <w:r w:rsidR="003A174E">
        <w:rPr>
          <w:szCs w:val="24"/>
        </w:rPr>
        <w:t xml:space="preserve">, another </w:t>
      </w:r>
      <w:r>
        <w:rPr>
          <w:szCs w:val="24"/>
        </w:rPr>
        <w:t xml:space="preserve">class will handle the </w:t>
      </w:r>
      <w:r w:rsidR="008B1F3E">
        <w:rPr>
          <w:szCs w:val="24"/>
        </w:rPr>
        <w:t>additional</w:t>
      </w:r>
      <w:r>
        <w:rPr>
          <w:szCs w:val="24"/>
        </w:rPr>
        <w:t xml:space="preserve"> info card you decide to implement.</w:t>
      </w:r>
      <w:r w:rsidR="003A174E">
        <w:rPr>
          <w:szCs w:val="24"/>
        </w:rPr>
        <w:t xml:space="preserve"> The third will handle the photo ID.</w:t>
      </w:r>
    </w:p>
    <w:p w14:paraId="1B1D8BEB" w14:textId="77777777" w:rsidR="003E5025" w:rsidRPr="003E5025" w:rsidRDefault="003E5025" w:rsidP="00390352">
      <w:pPr>
        <w:numPr>
          <w:ilvl w:val="0"/>
          <w:numId w:val="36"/>
        </w:numPr>
        <w:jc w:val="both"/>
        <w:rPr>
          <w:szCs w:val="24"/>
        </w:rPr>
      </w:pPr>
      <w:r>
        <w:rPr>
          <w:szCs w:val="24"/>
        </w:rPr>
        <w:t xml:space="preserve">For </w:t>
      </w:r>
      <w:r w:rsidRPr="008B1F3E">
        <w:rPr>
          <w:szCs w:val="24"/>
          <w:u w:val="single"/>
        </w:rPr>
        <w:t>each</w:t>
      </w:r>
      <w:r>
        <w:rPr>
          <w:szCs w:val="24"/>
        </w:rPr>
        <w:t xml:space="preserve"> info card, you will need two Windows Forms classes – one to display the details of the info card and the other to edit the info card.</w:t>
      </w:r>
    </w:p>
    <w:p w14:paraId="578D89C4" w14:textId="77777777" w:rsidR="003E5025" w:rsidRDefault="003E5025" w:rsidP="00390352">
      <w:pPr>
        <w:jc w:val="both"/>
        <w:rPr>
          <w:b/>
          <w:szCs w:val="24"/>
        </w:rPr>
      </w:pPr>
    </w:p>
    <w:p w14:paraId="6BEB0469" w14:textId="77777777" w:rsidR="003E5025" w:rsidRPr="00587DF2" w:rsidRDefault="003E5025" w:rsidP="00390352">
      <w:pPr>
        <w:jc w:val="both"/>
        <w:rPr>
          <w:b/>
          <w:sz w:val="28"/>
          <w:szCs w:val="28"/>
        </w:rPr>
      </w:pPr>
      <w:r w:rsidRPr="00587DF2">
        <w:rPr>
          <w:b/>
          <w:sz w:val="28"/>
          <w:szCs w:val="28"/>
        </w:rPr>
        <w:t>The Interfaces</w:t>
      </w:r>
    </w:p>
    <w:p w14:paraId="321512AD" w14:textId="77777777" w:rsidR="003E5025" w:rsidRDefault="003E5025" w:rsidP="00390352">
      <w:pPr>
        <w:jc w:val="both"/>
        <w:rPr>
          <w:szCs w:val="24"/>
        </w:rPr>
      </w:pPr>
    </w:p>
    <w:p w14:paraId="6D7A4B4A" w14:textId="77777777" w:rsidR="003E5025" w:rsidRDefault="0029145A" w:rsidP="00390352">
      <w:pPr>
        <w:jc w:val="both"/>
        <w:rPr>
          <w:szCs w:val="24"/>
        </w:rPr>
      </w:pPr>
      <w:r>
        <w:rPr>
          <w:szCs w:val="24"/>
        </w:rPr>
        <w:t xml:space="preserve">These interfaces are already defined in the </w:t>
      </w:r>
      <w:proofErr w:type="spellStart"/>
      <w:r>
        <w:rPr>
          <w:szCs w:val="24"/>
        </w:rPr>
        <w:t>AssignmentInterfaces</w:t>
      </w:r>
      <w:proofErr w:type="spellEnd"/>
      <w:r>
        <w:rPr>
          <w:szCs w:val="24"/>
        </w:rPr>
        <w:t xml:space="preserve"> project</w:t>
      </w:r>
      <w:r w:rsidR="00382978">
        <w:rPr>
          <w:szCs w:val="24"/>
        </w:rPr>
        <w:t xml:space="preserve">, so you </w:t>
      </w:r>
      <w:r>
        <w:rPr>
          <w:szCs w:val="24"/>
        </w:rPr>
        <w:t xml:space="preserve">should </w:t>
      </w:r>
      <w:r w:rsidR="008B1F3E" w:rsidRPr="008B1F3E">
        <w:rPr>
          <w:szCs w:val="24"/>
          <w:u w:val="single"/>
        </w:rPr>
        <w:t>not</w:t>
      </w:r>
      <w:r>
        <w:rPr>
          <w:szCs w:val="24"/>
        </w:rPr>
        <w:t xml:space="preserve"> add them to the InfoCards2</w:t>
      </w:r>
      <w:r w:rsidR="00DB04E9">
        <w:rPr>
          <w:szCs w:val="24"/>
        </w:rPr>
        <w:t xml:space="preserve"> </w:t>
      </w:r>
      <w:r>
        <w:rPr>
          <w:szCs w:val="24"/>
        </w:rPr>
        <w:t xml:space="preserve">project. </w:t>
      </w:r>
      <w:r w:rsidR="003E5025">
        <w:rPr>
          <w:szCs w:val="24"/>
        </w:rPr>
        <w:t>The interfaces are as follows:</w:t>
      </w:r>
    </w:p>
    <w:p w14:paraId="07A74AED" w14:textId="77777777" w:rsidR="003E5025" w:rsidRDefault="003E5025" w:rsidP="00390352">
      <w:pPr>
        <w:jc w:val="both"/>
        <w:rPr>
          <w:szCs w:val="24"/>
        </w:rPr>
      </w:pPr>
    </w:p>
    <w:p w14:paraId="37F20F16" w14:textId="77777777" w:rsidR="003E5025" w:rsidRPr="00587DF2" w:rsidRDefault="003E5025" w:rsidP="00390352">
      <w:pPr>
        <w:jc w:val="both"/>
        <w:rPr>
          <w:b/>
          <w:szCs w:val="24"/>
        </w:rPr>
      </w:pPr>
      <w:proofErr w:type="spellStart"/>
      <w:r w:rsidRPr="00587DF2">
        <w:rPr>
          <w:b/>
          <w:szCs w:val="24"/>
        </w:rPr>
        <w:t>IInfoCardFactory</w:t>
      </w:r>
      <w:proofErr w:type="spellEnd"/>
      <w:r w:rsidRPr="00587DF2">
        <w:rPr>
          <w:b/>
          <w:szCs w:val="24"/>
        </w:rPr>
        <w:t>:</w:t>
      </w:r>
    </w:p>
    <w:p w14:paraId="5C39802E" w14:textId="77777777" w:rsidR="003E5025" w:rsidRDefault="003E5025" w:rsidP="00390352">
      <w:pPr>
        <w:jc w:val="both"/>
        <w:rPr>
          <w:szCs w:val="24"/>
        </w:rPr>
      </w:pPr>
    </w:p>
    <w:p w14:paraId="24F73F9A" w14:textId="77777777" w:rsidR="003E5025" w:rsidRDefault="003E5025" w:rsidP="00390352">
      <w:pPr>
        <w:autoSpaceDE w:val="0"/>
        <w:autoSpaceDN w:val="0"/>
        <w:adjustRightInd w:val="0"/>
        <w:jc w:val="both"/>
        <w:rPr>
          <w:rFonts w:ascii="Courier New" w:hAnsi="Courier New" w:cs="Courier New"/>
          <w:noProof/>
          <w:color w:val="2B91AF"/>
          <w:sz w:val="20"/>
        </w:rPr>
      </w:pP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interface</w:t>
      </w:r>
      <w:r>
        <w:rPr>
          <w:rFonts w:ascii="Courier New" w:hAnsi="Courier New" w:cs="Courier New"/>
          <w:noProof/>
          <w:sz w:val="20"/>
        </w:rPr>
        <w:t xml:space="preserve"> </w:t>
      </w:r>
      <w:r>
        <w:rPr>
          <w:rFonts w:ascii="Courier New" w:hAnsi="Courier New" w:cs="Courier New"/>
          <w:noProof/>
          <w:color w:val="2B91AF"/>
          <w:sz w:val="20"/>
        </w:rPr>
        <w:t>IInfoCardFactory</w:t>
      </w:r>
    </w:p>
    <w:p w14:paraId="3C4FB716"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w:t>
      </w:r>
    </w:p>
    <w:p w14:paraId="592F8D0D"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IInfoCard</w:t>
      </w:r>
      <w:r>
        <w:rPr>
          <w:rFonts w:ascii="Courier New" w:hAnsi="Courier New" w:cs="Courier New"/>
          <w:noProof/>
          <w:sz w:val="20"/>
        </w:rPr>
        <w:t xml:space="preserve"> CreateNewInfoCard(</w:t>
      </w:r>
      <w:r>
        <w:rPr>
          <w:rFonts w:ascii="Courier New" w:hAnsi="Courier New" w:cs="Courier New"/>
          <w:noProof/>
          <w:color w:val="0000FF"/>
          <w:sz w:val="20"/>
        </w:rPr>
        <w:t>string</w:t>
      </w:r>
      <w:r>
        <w:rPr>
          <w:rFonts w:ascii="Courier New" w:hAnsi="Courier New" w:cs="Courier New"/>
          <w:noProof/>
          <w:sz w:val="20"/>
        </w:rPr>
        <w:t xml:space="preserve"> category);</w:t>
      </w:r>
    </w:p>
    <w:p w14:paraId="1042FF32"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IInfoCard</w:t>
      </w:r>
      <w:r>
        <w:rPr>
          <w:rFonts w:ascii="Courier New" w:hAnsi="Courier New" w:cs="Courier New"/>
          <w:noProof/>
          <w:sz w:val="20"/>
        </w:rPr>
        <w:t xml:space="preserve"> CreateInfoCard(</w:t>
      </w:r>
      <w:r>
        <w:rPr>
          <w:rFonts w:ascii="Courier New" w:hAnsi="Courier New" w:cs="Courier New"/>
          <w:noProof/>
          <w:color w:val="0000FF"/>
          <w:sz w:val="20"/>
        </w:rPr>
        <w:t>string</w:t>
      </w:r>
      <w:r>
        <w:rPr>
          <w:rFonts w:ascii="Courier New" w:hAnsi="Courier New" w:cs="Courier New"/>
          <w:noProof/>
          <w:sz w:val="20"/>
        </w:rPr>
        <w:t xml:space="preserve"> initialDetails);</w:t>
      </w:r>
    </w:p>
    <w:p w14:paraId="7544E1F9"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CategoriesSupported { </w:t>
      </w:r>
      <w:r>
        <w:rPr>
          <w:rFonts w:ascii="Courier New" w:hAnsi="Courier New" w:cs="Courier New"/>
          <w:noProof/>
          <w:color w:val="0000FF"/>
          <w:sz w:val="20"/>
        </w:rPr>
        <w:t>get</w:t>
      </w:r>
      <w:r>
        <w:rPr>
          <w:rFonts w:ascii="Courier New" w:hAnsi="Courier New" w:cs="Courier New"/>
          <w:noProof/>
          <w:sz w:val="20"/>
        </w:rPr>
        <w:t>; }</w:t>
      </w:r>
    </w:p>
    <w:p w14:paraId="6E9E123A"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GetDescription(</w:t>
      </w:r>
      <w:r>
        <w:rPr>
          <w:rFonts w:ascii="Courier New" w:hAnsi="Courier New" w:cs="Courier New"/>
          <w:noProof/>
          <w:color w:val="0000FF"/>
          <w:sz w:val="20"/>
        </w:rPr>
        <w:t>string</w:t>
      </w:r>
      <w:r>
        <w:rPr>
          <w:rFonts w:ascii="Courier New" w:hAnsi="Courier New" w:cs="Courier New"/>
          <w:noProof/>
          <w:sz w:val="20"/>
        </w:rPr>
        <w:t xml:space="preserve"> category);</w:t>
      </w:r>
    </w:p>
    <w:p w14:paraId="412E362E" w14:textId="77777777" w:rsidR="003E5025" w:rsidRDefault="003E5025" w:rsidP="00390352">
      <w:pPr>
        <w:jc w:val="both"/>
        <w:rPr>
          <w:rFonts w:ascii="Courier New" w:hAnsi="Courier New" w:cs="Courier New"/>
          <w:noProof/>
          <w:sz w:val="20"/>
        </w:rPr>
      </w:pPr>
      <w:r>
        <w:rPr>
          <w:rFonts w:ascii="Courier New" w:hAnsi="Courier New" w:cs="Courier New"/>
          <w:noProof/>
          <w:sz w:val="20"/>
        </w:rPr>
        <w:t>}</w:t>
      </w:r>
    </w:p>
    <w:p w14:paraId="24E146F9" w14:textId="77777777" w:rsidR="00587DF2" w:rsidRDefault="00587DF2" w:rsidP="00390352">
      <w:pPr>
        <w:jc w:val="both"/>
        <w:rPr>
          <w:rFonts w:ascii="Courier New" w:hAnsi="Courier New" w:cs="Courier New"/>
          <w:noProof/>
          <w:sz w:val="20"/>
        </w:rPr>
      </w:pPr>
    </w:p>
    <w:p w14:paraId="716C8423" w14:textId="77777777" w:rsidR="00587DF2" w:rsidRDefault="00587DF2" w:rsidP="00390352">
      <w:pPr>
        <w:jc w:val="both"/>
        <w:rPr>
          <w:noProof/>
          <w:szCs w:val="24"/>
        </w:rPr>
      </w:pPr>
      <w:r>
        <w:rPr>
          <w:noProof/>
          <w:szCs w:val="24"/>
        </w:rPr>
        <w:t>The following describes what each of the methods and properties need to do:</w:t>
      </w:r>
    </w:p>
    <w:p w14:paraId="6B163011" w14:textId="77777777" w:rsidR="00587DF2" w:rsidRDefault="00587DF2" w:rsidP="00390352">
      <w:pPr>
        <w:jc w:val="both"/>
        <w:rPr>
          <w:noProof/>
          <w:szCs w:val="24"/>
        </w:rPr>
      </w:pPr>
    </w:p>
    <w:p w14:paraId="4D3EF808" w14:textId="77777777" w:rsidR="00587DF2" w:rsidRDefault="00587DF2" w:rsidP="00390352">
      <w:pPr>
        <w:ind w:left="3402" w:hanging="3402"/>
        <w:jc w:val="both"/>
        <w:rPr>
          <w:noProof/>
          <w:szCs w:val="24"/>
        </w:rPr>
      </w:pPr>
      <w:r>
        <w:rPr>
          <w:noProof/>
          <w:szCs w:val="24"/>
        </w:rPr>
        <w:t>CreateNewInfoCard</w:t>
      </w:r>
      <w:r>
        <w:rPr>
          <w:noProof/>
          <w:szCs w:val="24"/>
        </w:rPr>
        <w:tab/>
        <w:t>This method is called when the user wants to create a new Info card of the specified category.  It returns a reference to an object that implements IInfoCard.</w:t>
      </w:r>
      <w:r w:rsidR="008B1F3E">
        <w:rPr>
          <w:noProof/>
          <w:szCs w:val="24"/>
        </w:rPr>
        <w:t xml:space="preserve">  For example, to create a new Password Info Card, the method is called with the category set to “Password”</w:t>
      </w:r>
    </w:p>
    <w:p w14:paraId="03BE2E7D" w14:textId="77777777" w:rsidR="00587DF2" w:rsidRDefault="00587DF2" w:rsidP="00390352">
      <w:pPr>
        <w:ind w:left="3402" w:hanging="3402"/>
        <w:jc w:val="both"/>
        <w:rPr>
          <w:noProof/>
          <w:szCs w:val="24"/>
        </w:rPr>
      </w:pPr>
    </w:p>
    <w:p w14:paraId="320A343F" w14:textId="77777777" w:rsidR="00587DF2" w:rsidRDefault="00587DF2" w:rsidP="00390352">
      <w:pPr>
        <w:ind w:left="3402" w:hanging="3402"/>
        <w:jc w:val="both"/>
        <w:rPr>
          <w:noProof/>
          <w:szCs w:val="24"/>
        </w:rPr>
      </w:pPr>
      <w:r>
        <w:rPr>
          <w:noProof/>
          <w:szCs w:val="24"/>
        </w:rPr>
        <w:t>CreateInfoCard</w:t>
      </w:r>
      <w:r>
        <w:rPr>
          <w:noProof/>
          <w:szCs w:val="24"/>
        </w:rPr>
        <w:tab/>
        <w:t xml:space="preserve">This is called when the file </w:t>
      </w:r>
      <w:r w:rsidR="008031AA">
        <w:rPr>
          <w:noProof/>
          <w:szCs w:val="24"/>
        </w:rPr>
        <w:t xml:space="preserve">that stores the Info Card data </w:t>
      </w:r>
      <w:r>
        <w:rPr>
          <w:noProof/>
          <w:szCs w:val="24"/>
        </w:rPr>
        <w:t xml:space="preserve">is loaded into memory. The </w:t>
      </w:r>
      <w:r w:rsidR="008031AA">
        <w:rPr>
          <w:noProof/>
          <w:szCs w:val="24"/>
        </w:rPr>
        <w:t xml:space="preserve">parameter passed to this method is a string that uses the </w:t>
      </w:r>
      <w:r>
        <w:rPr>
          <w:noProof/>
          <w:szCs w:val="24"/>
        </w:rPr>
        <w:t>following format:</w:t>
      </w:r>
    </w:p>
    <w:p w14:paraId="4C832FA0" w14:textId="77777777" w:rsidR="00587DF2" w:rsidRDefault="00587DF2" w:rsidP="00390352">
      <w:pPr>
        <w:ind w:left="3402" w:hanging="3402"/>
        <w:jc w:val="both"/>
        <w:rPr>
          <w:noProof/>
          <w:szCs w:val="24"/>
        </w:rPr>
      </w:pPr>
    </w:p>
    <w:p w14:paraId="5FC6E5B0" w14:textId="77777777" w:rsidR="00587DF2" w:rsidRPr="00587DF2" w:rsidRDefault="00587DF2" w:rsidP="00390352">
      <w:pPr>
        <w:ind w:left="3402" w:hanging="3402"/>
        <w:jc w:val="both"/>
        <w:rPr>
          <w:rFonts w:ascii="Courier New" w:hAnsi="Courier New" w:cs="Courier New"/>
          <w:noProof/>
          <w:szCs w:val="24"/>
        </w:rPr>
      </w:pPr>
      <w:r>
        <w:rPr>
          <w:noProof/>
          <w:szCs w:val="24"/>
        </w:rPr>
        <w:tab/>
      </w:r>
      <w:r>
        <w:rPr>
          <w:noProof/>
          <w:szCs w:val="24"/>
        </w:rPr>
        <w:tab/>
      </w:r>
      <w:r w:rsidRPr="00587DF2">
        <w:rPr>
          <w:rFonts w:ascii="Courier New" w:hAnsi="Courier New" w:cs="Courier New"/>
          <w:noProof/>
          <w:szCs w:val="24"/>
        </w:rPr>
        <w:t>Category|Rest of details of card</w:t>
      </w:r>
    </w:p>
    <w:p w14:paraId="6C668599" w14:textId="77777777" w:rsidR="00587DF2" w:rsidRDefault="00587DF2" w:rsidP="00390352">
      <w:pPr>
        <w:ind w:left="3402" w:hanging="3402"/>
        <w:jc w:val="both"/>
        <w:rPr>
          <w:noProof/>
          <w:szCs w:val="24"/>
        </w:rPr>
      </w:pPr>
    </w:p>
    <w:p w14:paraId="342037AB" w14:textId="77777777" w:rsidR="00587DF2" w:rsidRDefault="00587DF2" w:rsidP="00390352">
      <w:pPr>
        <w:ind w:left="3402" w:hanging="3402"/>
        <w:jc w:val="both"/>
        <w:rPr>
          <w:noProof/>
          <w:szCs w:val="24"/>
        </w:rPr>
      </w:pPr>
      <w:r>
        <w:rPr>
          <w:noProof/>
          <w:szCs w:val="24"/>
        </w:rPr>
        <w:tab/>
        <w:t xml:space="preserve">The method should create a new card of the specified category, using the data in the string </w:t>
      </w:r>
      <w:r w:rsidR="008031AA">
        <w:rPr>
          <w:noProof/>
          <w:szCs w:val="24"/>
        </w:rPr>
        <w:t>that follows</w:t>
      </w:r>
      <w:r>
        <w:rPr>
          <w:noProof/>
          <w:szCs w:val="24"/>
        </w:rPr>
        <w:t xml:space="preserve"> the category name and | character to initialise the card.   A reference to the </w:t>
      </w:r>
      <w:r w:rsidR="00382978">
        <w:rPr>
          <w:noProof/>
          <w:szCs w:val="24"/>
        </w:rPr>
        <w:t xml:space="preserve">new info card </w:t>
      </w:r>
      <w:r>
        <w:rPr>
          <w:noProof/>
          <w:szCs w:val="24"/>
        </w:rPr>
        <w:t>object should be returned</w:t>
      </w:r>
      <w:r w:rsidR="00390352">
        <w:rPr>
          <w:noProof/>
          <w:szCs w:val="24"/>
        </w:rPr>
        <w:t>.  For examples of the string passed to this method, see the description of the GetDataAsString method in the IInfoCard interface.</w:t>
      </w:r>
    </w:p>
    <w:p w14:paraId="530462FA" w14:textId="77777777" w:rsidR="00587DF2" w:rsidRDefault="00587DF2" w:rsidP="00390352">
      <w:pPr>
        <w:ind w:left="3402" w:hanging="3402"/>
        <w:jc w:val="both"/>
        <w:rPr>
          <w:noProof/>
          <w:szCs w:val="24"/>
        </w:rPr>
      </w:pPr>
    </w:p>
    <w:p w14:paraId="6A55F213" w14:textId="77777777" w:rsidR="00587DF2" w:rsidRDefault="00587DF2" w:rsidP="00390352">
      <w:pPr>
        <w:ind w:left="3402" w:hanging="3402"/>
        <w:jc w:val="both"/>
        <w:rPr>
          <w:noProof/>
          <w:szCs w:val="24"/>
        </w:rPr>
      </w:pPr>
      <w:r>
        <w:rPr>
          <w:noProof/>
          <w:szCs w:val="24"/>
        </w:rPr>
        <w:t>CategoriesSupported</w:t>
      </w:r>
      <w:r>
        <w:rPr>
          <w:noProof/>
          <w:szCs w:val="24"/>
        </w:rPr>
        <w:tab/>
        <w:t>Return</w:t>
      </w:r>
      <w:r w:rsidR="0029145A">
        <w:rPr>
          <w:noProof/>
          <w:szCs w:val="24"/>
        </w:rPr>
        <w:t xml:space="preserve">s a string array </w:t>
      </w:r>
      <w:r w:rsidR="00382978">
        <w:rPr>
          <w:noProof/>
          <w:szCs w:val="24"/>
        </w:rPr>
        <w:t>containing</w:t>
      </w:r>
      <w:r w:rsidR="0029145A">
        <w:rPr>
          <w:noProof/>
          <w:szCs w:val="24"/>
        </w:rPr>
        <w:t xml:space="preserve"> the categories supported by this class.  For example, if the class supports the categories “Credit Card” and “Account”, it should return a string array containing the strings “Credit Card” and “Account”.</w:t>
      </w:r>
    </w:p>
    <w:p w14:paraId="7E34BA42" w14:textId="77777777" w:rsidR="0029145A" w:rsidRDefault="0029145A" w:rsidP="00390352">
      <w:pPr>
        <w:ind w:left="3402" w:hanging="3402"/>
        <w:jc w:val="both"/>
        <w:rPr>
          <w:noProof/>
          <w:szCs w:val="24"/>
        </w:rPr>
      </w:pPr>
    </w:p>
    <w:p w14:paraId="47DA83BE" w14:textId="77777777" w:rsidR="0029145A" w:rsidRDefault="0029145A" w:rsidP="00390352">
      <w:pPr>
        <w:ind w:left="3402" w:hanging="3402"/>
        <w:jc w:val="both"/>
        <w:rPr>
          <w:noProof/>
          <w:szCs w:val="24"/>
        </w:rPr>
      </w:pPr>
      <w:r>
        <w:rPr>
          <w:noProof/>
          <w:szCs w:val="24"/>
        </w:rPr>
        <w:t>GetDescription</w:t>
      </w:r>
      <w:r>
        <w:rPr>
          <w:noProof/>
          <w:szCs w:val="24"/>
        </w:rPr>
        <w:tab/>
        <w:t>Returns a string containing a description for the specified category.  The description is used in the New Card dialog box.</w:t>
      </w:r>
    </w:p>
    <w:p w14:paraId="24FCDCFA" w14:textId="77777777" w:rsidR="00587DF2" w:rsidRDefault="00587DF2" w:rsidP="00390352">
      <w:pPr>
        <w:jc w:val="both"/>
        <w:rPr>
          <w:rFonts w:ascii="Courier New" w:hAnsi="Courier New" w:cs="Courier New"/>
          <w:noProof/>
          <w:sz w:val="20"/>
        </w:rPr>
      </w:pPr>
    </w:p>
    <w:p w14:paraId="13B62B34" w14:textId="77777777" w:rsidR="003E5025" w:rsidRPr="00587DF2" w:rsidRDefault="008B1F3E" w:rsidP="00390352">
      <w:pPr>
        <w:jc w:val="both"/>
        <w:rPr>
          <w:b/>
          <w:szCs w:val="24"/>
        </w:rPr>
      </w:pPr>
      <w:r>
        <w:rPr>
          <w:b/>
          <w:szCs w:val="24"/>
        </w:rPr>
        <w:br w:type="page"/>
      </w:r>
      <w:proofErr w:type="spellStart"/>
      <w:r w:rsidR="003E5025" w:rsidRPr="00587DF2">
        <w:rPr>
          <w:b/>
          <w:szCs w:val="24"/>
        </w:rPr>
        <w:lastRenderedPageBreak/>
        <w:t>IInfoCard</w:t>
      </w:r>
      <w:proofErr w:type="spellEnd"/>
      <w:r w:rsidR="003E5025" w:rsidRPr="00587DF2">
        <w:rPr>
          <w:b/>
          <w:szCs w:val="24"/>
        </w:rPr>
        <w:t>:</w:t>
      </w:r>
    </w:p>
    <w:p w14:paraId="4EA42F33" w14:textId="77777777" w:rsidR="003E5025" w:rsidRDefault="003E5025" w:rsidP="00390352">
      <w:pPr>
        <w:jc w:val="both"/>
        <w:rPr>
          <w:szCs w:val="24"/>
        </w:rPr>
      </w:pPr>
    </w:p>
    <w:p w14:paraId="0BB3920B" w14:textId="77777777" w:rsidR="003E5025" w:rsidRDefault="003E5025" w:rsidP="00390352">
      <w:pPr>
        <w:autoSpaceDE w:val="0"/>
        <w:autoSpaceDN w:val="0"/>
        <w:adjustRightInd w:val="0"/>
        <w:jc w:val="both"/>
        <w:rPr>
          <w:rFonts w:ascii="Courier New" w:hAnsi="Courier New" w:cs="Courier New"/>
          <w:noProof/>
          <w:color w:val="2B91AF"/>
          <w:sz w:val="20"/>
        </w:rPr>
      </w:pP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interface</w:t>
      </w:r>
      <w:r>
        <w:rPr>
          <w:rFonts w:ascii="Courier New" w:hAnsi="Courier New" w:cs="Courier New"/>
          <w:noProof/>
          <w:sz w:val="20"/>
        </w:rPr>
        <w:t xml:space="preserve"> </w:t>
      </w:r>
      <w:r>
        <w:rPr>
          <w:rFonts w:ascii="Courier New" w:hAnsi="Courier New" w:cs="Courier New"/>
          <w:noProof/>
          <w:color w:val="2B91AF"/>
          <w:sz w:val="20"/>
        </w:rPr>
        <w:t>IInfoCard</w:t>
      </w:r>
    </w:p>
    <w:p w14:paraId="02F673A9"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w:t>
      </w:r>
    </w:p>
    <w:p w14:paraId="43BFCEB2"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Name { </w:t>
      </w:r>
      <w:r>
        <w:rPr>
          <w:rFonts w:ascii="Courier New" w:hAnsi="Courier New" w:cs="Courier New"/>
          <w:noProof/>
          <w:color w:val="0000FF"/>
          <w:sz w:val="20"/>
        </w:rPr>
        <w:t>get</w:t>
      </w:r>
      <w:r>
        <w:rPr>
          <w:rFonts w:ascii="Courier New" w:hAnsi="Courier New" w:cs="Courier New"/>
          <w:noProof/>
          <w:sz w:val="20"/>
        </w:rPr>
        <w:t xml:space="preserve">; </w:t>
      </w:r>
      <w:r>
        <w:rPr>
          <w:rFonts w:ascii="Courier New" w:hAnsi="Courier New" w:cs="Courier New"/>
          <w:noProof/>
          <w:color w:val="0000FF"/>
          <w:sz w:val="20"/>
        </w:rPr>
        <w:t>set</w:t>
      </w:r>
      <w:r>
        <w:rPr>
          <w:rFonts w:ascii="Courier New" w:hAnsi="Courier New" w:cs="Courier New"/>
          <w:noProof/>
          <w:sz w:val="20"/>
        </w:rPr>
        <w:t>; }</w:t>
      </w:r>
    </w:p>
    <w:p w14:paraId="30695444"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Category { </w:t>
      </w:r>
      <w:r>
        <w:rPr>
          <w:rFonts w:ascii="Courier New" w:hAnsi="Courier New" w:cs="Courier New"/>
          <w:noProof/>
          <w:color w:val="0000FF"/>
          <w:sz w:val="20"/>
        </w:rPr>
        <w:t>get</w:t>
      </w:r>
      <w:r>
        <w:rPr>
          <w:rFonts w:ascii="Courier New" w:hAnsi="Courier New" w:cs="Courier New"/>
          <w:noProof/>
          <w:sz w:val="20"/>
        </w:rPr>
        <w:t>; }</w:t>
      </w:r>
    </w:p>
    <w:p w14:paraId="53D277C3"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GetDataAsString();</w:t>
      </w:r>
    </w:p>
    <w:p w14:paraId="4C49637C"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DisplayData(</w:t>
      </w:r>
      <w:r>
        <w:rPr>
          <w:rFonts w:ascii="Courier New" w:hAnsi="Courier New" w:cs="Courier New"/>
          <w:noProof/>
          <w:color w:val="2B91AF"/>
          <w:sz w:val="20"/>
        </w:rPr>
        <w:t>Panel</w:t>
      </w:r>
      <w:r>
        <w:rPr>
          <w:rFonts w:ascii="Courier New" w:hAnsi="Courier New" w:cs="Courier New"/>
          <w:noProof/>
          <w:sz w:val="20"/>
        </w:rPr>
        <w:t xml:space="preserve"> displayPanel);</w:t>
      </w:r>
    </w:p>
    <w:p w14:paraId="367A5840"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CloseDisplay();</w:t>
      </w:r>
    </w:p>
    <w:p w14:paraId="0E985EAD" w14:textId="77777777" w:rsidR="003E5025" w:rsidRDefault="003E5025" w:rsidP="00390352">
      <w:pPr>
        <w:autoSpaceDE w:val="0"/>
        <w:autoSpaceDN w:val="0"/>
        <w:adjustRightInd w:val="0"/>
        <w:jc w:val="both"/>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bool</w:t>
      </w:r>
      <w:r>
        <w:rPr>
          <w:rFonts w:ascii="Courier New" w:hAnsi="Courier New" w:cs="Courier New"/>
          <w:noProof/>
          <w:sz w:val="20"/>
        </w:rPr>
        <w:t xml:space="preserve"> EditData();</w:t>
      </w:r>
    </w:p>
    <w:p w14:paraId="0674DB02" w14:textId="77777777" w:rsidR="003E5025" w:rsidRDefault="003E5025" w:rsidP="00390352">
      <w:pPr>
        <w:jc w:val="both"/>
        <w:rPr>
          <w:szCs w:val="24"/>
        </w:rPr>
      </w:pPr>
      <w:r>
        <w:rPr>
          <w:rFonts w:ascii="Courier New" w:hAnsi="Courier New" w:cs="Courier New"/>
          <w:noProof/>
          <w:sz w:val="20"/>
        </w:rPr>
        <w:t>}</w:t>
      </w:r>
    </w:p>
    <w:p w14:paraId="4C028C21" w14:textId="77777777" w:rsidR="003E5025" w:rsidRDefault="003E5025" w:rsidP="00390352">
      <w:pPr>
        <w:jc w:val="both"/>
        <w:rPr>
          <w:szCs w:val="24"/>
        </w:rPr>
      </w:pPr>
    </w:p>
    <w:p w14:paraId="18C6B4DE" w14:textId="77777777" w:rsidR="0029145A" w:rsidRDefault="0029145A" w:rsidP="00390352">
      <w:pPr>
        <w:jc w:val="both"/>
        <w:rPr>
          <w:noProof/>
          <w:szCs w:val="24"/>
        </w:rPr>
      </w:pPr>
      <w:r>
        <w:rPr>
          <w:noProof/>
          <w:szCs w:val="24"/>
        </w:rPr>
        <w:t>The following describes what each of the methods and properties need to do:</w:t>
      </w:r>
    </w:p>
    <w:p w14:paraId="1A156B30" w14:textId="77777777" w:rsidR="003E5025" w:rsidRDefault="003E5025" w:rsidP="00390352">
      <w:pPr>
        <w:jc w:val="both"/>
        <w:rPr>
          <w:szCs w:val="24"/>
        </w:rPr>
      </w:pPr>
    </w:p>
    <w:p w14:paraId="42BDCF4D" w14:textId="77777777" w:rsidR="0029145A" w:rsidRDefault="0029145A" w:rsidP="00390352">
      <w:pPr>
        <w:ind w:left="3402" w:hanging="3402"/>
        <w:jc w:val="both"/>
        <w:rPr>
          <w:szCs w:val="24"/>
        </w:rPr>
      </w:pPr>
      <w:r>
        <w:rPr>
          <w:szCs w:val="24"/>
        </w:rPr>
        <w:t>Name</w:t>
      </w:r>
      <w:r>
        <w:rPr>
          <w:szCs w:val="24"/>
        </w:rPr>
        <w:tab/>
        <w:t xml:space="preserve">Used to set and get the name of the Info Card.  </w:t>
      </w:r>
      <w:r w:rsidR="008B1F3E">
        <w:rPr>
          <w:szCs w:val="24"/>
        </w:rPr>
        <w:t>The name is used to identify the Info Card in the tree view</w:t>
      </w:r>
    </w:p>
    <w:p w14:paraId="06C6A607" w14:textId="77777777" w:rsidR="0029145A" w:rsidRDefault="0029145A" w:rsidP="00390352">
      <w:pPr>
        <w:ind w:left="3402" w:hanging="3402"/>
        <w:jc w:val="both"/>
        <w:rPr>
          <w:szCs w:val="24"/>
        </w:rPr>
      </w:pPr>
    </w:p>
    <w:p w14:paraId="0DDC00FC" w14:textId="77777777" w:rsidR="0029145A" w:rsidRDefault="0029145A" w:rsidP="00390352">
      <w:pPr>
        <w:ind w:left="3402" w:hanging="3402"/>
        <w:jc w:val="both"/>
        <w:rPr>
          <w:szCs w:val="24"/>
        </w:rPr>
      </w:pPr>
      <w:r>
        <w:rPr>
          <w:szCs w:val="24"/>
        </w:rPr>
        <w:t>Category</w:t>
      </w:r>
      <w:r>
        <w:rPr>
          <w:szCs w:val="24"/>
        </w:rPr>
        <w:tab/>
        <w:t xml:space="preserve">The category of this info card. This should </w:t>
      </w:r>
      <w:r w:rsidR="00382978">
        <w:rPr>
          <w:szCs w:val="24"/>
        </w:rPr>
        <w:t xml:space="preserve">match one of the </w:t>
      </w:r>
      <w:r>
        <w:rPr>
          <w:szCs w:val="24"/>
        </w:rPr>
        <w:t xml:space="preserve"> </w:t>
      </w:r>
      <w:r w:rsidR="00382978">
        <w:rPr>
          <w:szCs w:val="24"/>
        </w:rPr>
        <w:t xml:space="preserve">category </w:t>
      </w:r>
      <w:r>
        <w:rPr>
          <w:szCs w:val="24"/>
        </w:rPr>
        <w:t>value</w:t>
      </w:r>
      <w:r w:rsidR="00382978">
        <w:rPr>
          <w:szCs w:val="24"/>
        </w:rPr>
        <w:t>s</w:t>
      </w:r>
      <w:r>
        <w:rPr>
          <w:szCs w:val="24"/>
        </w:rPr>
        <w:t xml:space="preserve"> </w:t>
      </w:r>
      <w:r w:rsidR="00382978">
        <w:rPr>
          <w:szCs w:val="24"/>
        </w:rPr>
        <w:t>referenced</w:t>
      </w:r>
      <w:r>
        <w:rPr>
          <w:szCs w:val="24"/>
        </w:rPr>
        <w:t xml:space="preserve"> in the factory class.</w:t>
      </w:r>
      <w:r w:rsidR="008B1F3E">
        <w:rPr>
          <w:szCs w:val="24"/>
        </w:rPr>
        <w:t xml:space="preserve">  This is used to determine where the card is to be positioned in the tree</w:t>
      </w:r>
      <w:r w:rsidR="00382978">
        <w:rPr>
          <w:szCs w:val="24"/>
        </w:rPr>
        <w:t xml:space="preserve"> view</w:t>
      </w:r>
    </w:p>
    <w:p w14:paraId="4C1E7DFE" w14:textId="77777777" w:rsidR="0029145A" w:rsidRDefault="0029145A" w:rsidP="00390352">
      <w:pPr>
        <w:ind w:left="3402" w:hanging="3402"/>
        <w:jc w:val="both"/>
        <w:rPr>
          <w:szCs w:val="24"/>
        </w:rPr>
      </w:pPr>
    </w:p>
    <w:p w14:paraId="48D446D3" w14:textId="77777777" w:rsidR="0029145A" w:rsidRDefault="0029145A" w:rsidP="00390352">
      <w:pPr>
        <w:ind w:left="3402" w:hanging="3402"/>
        <w:jc w:val="both"/>
        <w:rPr>
          <w:szCs w:val="24"/>
        </w:rPr>
      </w:pPr>
      <w:proofErr w:type="spellStart"/>
      <w:r>
        <w:rPr>
          <w:szCs w:val="24"/>
        </w:rPr>
        <w:t>GetDataAsString</w:t>
      </w:r>
      <w:proofErr w:type="spellEnd"/>
      <w:r>
        <w:rPr>
          <w:szCs w:val="24"/>
        </w:rPr>
        <w:tab/>
        <w:t xml:space="preserve">Returns the data stored in the info card in a form that can be written to a file.  The format used </w:t>
      </w:r>
      <w:r w:rsidR="008B1F3E">
        <w:rPr>
          <w:szCs w:val="24"/>
        </w:rPr>
        <w:t>is</w:t>
      </w:r>
      <w:r>
        <w:rPr>
          <w:szCs w:val="24"/>
        </w:rPr>
        <w:t>:</w:t>
      </w:r>
    </w:p>
    <w:p w14:paraId="12ADE66B" w14:textId="77777777" w:rsidR="0029145A" w:rsidRDefault="0029145A" w:rsidP="00390352">
      <w:pPr>
        <w:ind w:left="3402" w:hanging="3402"/>
        <w:jc w:val="both"/>
        <w:rPr>
          <w:szCs w:val="24"/>
        </w:rPr>
      </w:pPr>
    </w:p>
    <w:p w14:paraId="346D6193" w14:textId="77777777" w:rsidR="0029145A" w:rsidRPr="0029145A" w:rsidRDefault="0029145A" w:rsidP="00390352">
      <w:pPr>
        <w:ind w:left="3402" w:hanging="3402"/>
        <w:jc w:val="both"/>
        <w:rPr>
          <w:rFonts w:ascii="Courier New" w:hAnsi="Courier New" w:cs="Courier New"/>
          <w:sz w:val="20"/>
        </w:rPr>
      </w:pPr>
      <w:r>
        <w:rPr>
          <w:szCs w:val="24"/>
        </w:rPr>
        <w:tab/>
      </w:r>
      <w:proofErr w:type="spellStart"/>
      <w:r w:rsidRPr="0029145A">
        <w:rPr>
          <w:rFonts w:ascii="Courier New" w:hAnsi="Courier New" w:cs="Courier New"/>
          <w:sz w:val="20"/>
        </w:rPr>
        <w:t>Category|Name</w:t>
      </w:r>
      <w:proofErr w:type="spellEnd"/>
      <w:r w:rsidRPr="0029145A">
        <w:rPr>
          <w:rFonts w:ascii="Courier New" w:hAnsi="Courier New" w:cs="Courier New"/>
          <w:sz w:val="20"/>
        </w:rPr>
        <w:t>|&lt;other properties separated by |&gt;</w:t>
      </w:r>
    </w:p>
    <w:p w14:paraId="634521E9" w14:textId="77777777" w:rsidR="0029145A" w:rsidRPr="0029145A" w:rsidRDefault="0029145A" w:rsidP="00390352">
      <w:pPr>
        <w:ind w:left="3402" w:hanging="3402"/>
        <w:jc w:val="both"/>
        <w:rPr>
          <w:sz w:val="20"/>
        </w:rPr>
      </w:pPr>
    </w:p>
    <w:p w14:paraId="6E32DBDB" w14:textId="77777777" w:rsidR="0029145A" w:rsidRDefault="0029145A" w:rsidP="00390352">
      <w:pPr>
        <w:ind w:left="3402" w:hanging="3402"/>
        <w:jc w:val="both"/>
        <w:rPr>
          <w:szCs w:val="24"/>
        </w:rPr>
      </w:pPr>
      <w:r>
        <w:rPr>
          <w:szCs w:val="24"/>
        </w:rPr>
        <w:tab/>
        <w:t>For example, for a password info card, the string returned might be:</w:t>
      </w:r>
    </w:p>
    <w:p w14:paraId="30295633" w14:textId="77777777" w:rsidR="0029145A" w:rsidRDefault="0029145A" w:rsidP="00390352">
      <w:pPr>
        <w:ind w:left="3402" w:hanging="3402"/>
        <w:jc w:val="both"/>
        <w:rPr>
          <w:szCs w:val="24"/>
        </w:rPr>
      </w:pPr>
    </w:p>
    <w:p w14:paraId="3CDC9CE6" w14:textId="77777777" w:rsidR="0029145A" w:rsidRPr="0029145A" w:rsidRDefault="0029145A" w:rsidP="00390352">
      <w:pPr>
        <w:ind w:left="3402" w:hanging="3402"/>
        <w:jc w:val="both"/>
        <w:rPr>
          <w:rFonts w:ascii="Courier New" w:hAnsi="Courier New" w:cs="Courier New"/>
          <w:sz w:val="20"/>
        </w:rPr>
      </w:pPr>
      <w:r>
        <w:rPr>
          <w:szCs w:val="24"/>
        </w:rPr>
        <w:tab/>
      </w:r>
      <w:proofErr w:type="spellStart"/>
      <w:r w:rsidRPr="0029145A">
        <w:rPr>
          <w:rFonts w:ascii="Courier New" w:hAnsi="Courier New" w:cs="Courier New"/>
          <w:sz w:val="20"/>
        </w:rPr>
        <w:t>Password|Amazon|www.amazon.com|joebloggs|mypassword</w:t>
      </w:r>
      <w:proofErr w:type="spellEnd"/>
    </w:p>
    <w:p w14:paraId="767BEA22" w14:textId="77777777" w:rsidR="003E5025" w:rsidRPr="0029145A" w:rsidRDefault="003E5025" w:rsidP="00390352">
      <w:pPr>
        <w:jc w:val="both"/>
        <w:rPr>
          <w:rFonts w:ascii="Courier New" w:hAnsi="Courier New" w:cs="Courier New"/>
          <w:szCs w:val="24"/>
        </w:rPr>
      </w:pPr>
    </w:p>
    <w:p w14:paraId="0AD21E9B" w14:textId="77777777" w:rsidR="003E5025" w:rsidRDefault="0029145A" w:rsidP="00390352">
      <w:pPr>
        <w:ind w:left="3402" w:hanging="3402"/>
        <w:jc w:val="both"/>
        <w:rPr>
          <w:szCs w:val="24"/>
        </w:rPr>
      </w:pPr>
      <w:r>
        <w:rPr>
          <w:szCs w:val="24"/>
        </w:rPr>
        <w:tab/>
        <w:t xml:space="preserve">Note that </w:t>
      </w:r>
      <w:r w:rsidR="00390352">
        <w:rPr>
          <w:szCs w:val="24"/>
        </w:rPr>
        <w:t xml:space="preserve">this string is the string passed to the </w:t>
      </w:r>
      <w:proofErr w:type="spellStart"/>
      <w:r w:rsidR="00390352">
        <w:rPr>
          <w:szCs w:val="24"/>
        </w:rPr>
        <w:t>CreateInfoCard</w:t>
      </w:r>
      <w:proofErr w:type="spellEnd"/>
      <w:r w:rsidR="00390352">
        <w:rPr>
          <w:szCs w:val="24"/>
        </w:rPr>
        <w:t xml:space="preserve"> method in the class that implements </w:t>
      </w:r>
      <w:proofErr w:type="spellStart"/>
      <w:r w:rsidR="00390352">
        <w:rPr>
          <w:szCs w:val="24"/>
        </w:rPr>
        <w:t>IInfoCardFactory</w:t>
      </w:r>
      <w:proofErr w:type="spellEnd"/>
      <w:r w:rsidR="00390352">
        <w:rPr>
          <w:szCs w:val="24"/>
        </w:rPr>
        <w:t xml:space="preserve"> when the data is loaded from the file again.</w:t>
      </w:r>
      <w:r w:rsidR="008B1F3E">
        <w:rPr>
          <w:szCs w:val="24"/>
        </w:rPr>
        <w:t xml:space="preserve">  Apart from the category and the first “|” character, the rest of this information is only used inside the class that handles the info card</w:t>
      </w:r>
    </w:p>
    <w:p w14:paraId="39ECC45A" w14:textId="77777777" w:rsidR="00390352" w:rsidRDefault="00390352" w:rsidP="00390352">
      <w:pPr>
        <w:ind w:left="3402" w:hanging="3402"/>
        <w:jc w:val="both"/>
        <w:rPr>
          <w:szCs w:val="24"/>
        </w:rPr>
      </w:pPr>
    </w:p>
    <w:p w14:paraId="4B357255" w14:textId="77777777" w:rsidR="003E5025" w:rsidRDefault="00390352" w:rsidP="00390352">
      <w:pPr>
        <w:ind w:left="3402" w:hanging="3402"/>
        <w:jc w:val="both"/>
        <w:rPr>
          <w:szCs w:val="24"/>
        </w:rPr>
      </w:pPr>
      <w:proofErr w:type="spellStart"/>
      <w:r>
        <w:rPr>
          <w:szCs w:val="24"/>
        </w:rPr>
        <w:t>DisplayData</w:t>
      </w:r>
      <w:proofErr w:type="spellEnd"/>
      <w:r>
        <w:rPr>
          <w:szCs w:val="24"/>
        </w:rPr>
        <w:tab/>
        <w:t xml:space="preserve">This method </w:t>
      </w:r>
      <w:r w:rsidR="00382978">
        <w:rPr>
          <w:szCs w:val="24"/>
        </w:rPr>
        <w:t>displays</w:t>
      </w:r>
      <w:r>
        <w:rPr>
          <w:szCs w:val="24"/>
        </w:rPr>
        <w:t xml:space="preserve"> a </w:t>
      </w:r>
      <w:r w:rsidR="00382978">
        <w:rPr>
          <w:szCs w:val="24"/>
        </w:rPr>
        <w:t xml:space="preserve">windows </w:t>
      </w:r>
      <w:r>
        <w:rPr>
          <w:szCs w:val="24"/>
        </w:rPr>
        <w:t>form that displays the data in the info card.</w:t>
      </w:r>
    </w:p>
    <w:p w14:paraId="5C700536" w14:textId="77777777" w:rsidR="00390352" w:rsidRDefault="00390352" w:rsidP="00390352">
      <w:pPr>
        <w:ind w:left="3402" w:hanging="3402"/>
        <w:jc w:val="both"/>
        <w:rPr>
          <w:szCs w:val="24"/>
        </w:rPr>
      </w:pPr>
    </w:p>
    <w:p w14:paraId="5084DCC1" w14:textId="77777777" w:rsidR="00390352" w:rsidRDefault="00390352" w:rsidP="00390352">
      <w:pPr>
        <w:ind w:left="3402" w:hanging="3402"/>
        <w:jc w:val="both"/>
        <w:rPr>
          <w:szCs w:val="24"/>
        </w:rPr>
      </w:pPr>
      <w:r>
        <w:rPr>
          <w:szCs w:val="24"/>
        </w:rPr>
        <w:tab/>
        <w:t xml:space="preserve">The parameter passed to </w:t>
      </w:r>
      <w:proofErr w:type="spellStart"/>
      <w:r>
        <w:rPr>
          <w:szCs w:val="24"/>
        </w:rPr>
        <w:t>DisplayData</w:t>
      </w:r>
      <w:proofErr w:type="spellEnd"/>
      <w:r>
        <w:rPr>
          <w:szCs w:val="24"/>
        </w:rPr>
        <w:t xml:space="preserve"> is a reference to the panel to the right of the tree in the main application.  If the data in the info card is small enough to fit inside this panel, the form can be displayed on that panel.   </w:t>
      </w:r>
      <w:r w:rsidR="00382978">
        <w:rPr>
          <w:szCs w:val="24"/>
        </w:rPr>
        <w:t>This</w:t>
      </w:r>
      <w:r>
        <w:rPr>
          <w:szCs w:val="24"/>
        </w:rPr>
        <w:t xml:space="preserve"> is not a requirement</w:t>
      </w:r>
      <w:r w:rsidR="00382978">
        <w:rPr>
          <w:szCs w:val="24"/>
        </w:rPr>
        <w:t>, but extra credit will be given if you can figure out how to do this.</w:t>
      </w:r>
      <w:r>
        <w:rPr>
          <w:szCs w:val="24"/>
        </w:rPr>
        <w:t xml:space="preserve"> The form must </w:t>
      </w:r>
      <w:r w:rsidR="008B1F3E" w:rsidRPr="008B1F3E">
        <w:rPr>
          <w:szCs w:val="24"/>
          <w:u w:val="single"/>
        </w:rPr>
        <w:t>not</w:t>
      </w:r>
      <w:r>
        <w:rPr>
          <w:szCs w:val="24"/>
        </w:rPr>
        <w:t xml:space="preserve"> be closed by this method.</w:t>
      </w:r>
      <w:r w:rsidR="00382978">
        <w:rPr>
          <w:szCs w:val="24"/>
        </w:rPr>
        <w:t xml:space="preserve">  It should only be closed by the </w:t>
      </w:r>
      <w:proofErr w:type="spellStart"/>
      <w:r w:rsidR="00382978">
        <w:rPr>
          <w:szCs w:val="24"/>
        </w:rPr>
        <w:t>CloseDisplay</w:t>
      </w:r>
      <w:proofErr w:type="spellEnd"/>
      <w:r w:rsidR="00382978">
        <w:rPr>
          <w:szCs w:val="24"/>
        </w:rPr>
        <w:t xml:space="preserve"> method.</w:t>
      </w:r>
    </w:p>
    <w:p w14:paraId="1415C6C9" w14:textId="77777777" w:rsidR="00390352" w:rsidRDefault="00390352" w:rsidP="00390352">
      <w:pPr>
        <w:ind w:left="3402" w:hanging="3402"/>
        <w:jc w:val="both"/>
        <w:rPr>
          <w:szCs w:val="24"/>
        </w:rPr>
      </w:pPr>
    </w:p>
    <w:p w14:paraId="2277CB5D" w14:textId="77777777" w:rsidR="00390352" w:rsidRDefault="00390352" w:rsidP="00390352">
      <w:pPr>
        <w:ind w:left="3402" w:hanging="3402"/>
        <w:jc w:val="both"/>
        <w:rPr>
          <w:szCs w:val="24"/>
        </w:rPr>
      </w:pPr>
      <w:proofErr w:type="spellStart"/>
      <w:r>
        <w:rPr>
          <w:szCs w:val="24"/>
        </w:rPr>
        <w:t>CloseDisplay</w:t>
      </w:r>
      <w:proofErr w:type="spellEnd"/>
      <w:r>
        <w:rPr>
          <w:szCs w:val="24"/>
        </w:rPr>
        <w:tab/>
        <w:t xml:space="preserve">This method should close the form displayed by the </w:t>
      </w:r>
      <w:proofErr w:type="spellStart"/>
      <w:r>
        <w:rPr>
          <w:szCs w:val="24"/>
        </w:rPr>
        <w:t>DisplayData</w:t>
      </w:r>
      <w:proofErr w:type="spellEnd"/>
      <w:r>
        <w:rPr>
          <w:szCs w:val="24"/>
        </w:rPr>
        <w:t xml:space="preserve"> method.</w:t>
      </w:r>
    </w:p>
    <w:p w14:paraId="68C1670E" w14:textId="77777777" w:rsidR="00390352" w:rsidRDefault="00390352" w:rsidP="00390352">
      <w:pPr>
        <w:ind w:left="3402" w:hanging="3402"/>
        <w:jc w:val="both"/>
        <w:rPr>
          <w:szCs w:val="24"/>
        </w:rPr>
      </w:pPr>
    </w:p>
    <w:p w14:paraId="5E9B6DBC" w14:textId="77777777" w:rsidR="00390352" w:rsidRDefault="00390352" w:rsidP="00390352">
      <w:pPr>
        <w:ind w:left="3402" w:hanging="3402"/>
        <w:jc w:val="both"/>
        <w:rPr>
          <w:szCs w:val="24"/>
        </w:rPr>
      </w:pPr>
      <w:proofErr w:type="spellStart"/>
      <w:r>
        <w:rPr>
          <w:szCs w:val="24"/>
        </w:rPr>
        <w:lastRenderedPageBreak/>
        <w:t>EditData</w:t>
      </w:r>
      <w:proofErr w:type="spellEnd"/>
      <w:r>
        <w:rPr>
          <w:szCs w:val="24"/>
        </w:rPr>
        <w:tab/>
        <w:t xml:space="preserve">This method displays a modal dialog box that allows the user to edit the data in the info card.  </w:t>
      </w:r>
      <w:r w:rsidR="008B1F3E">
        <w:rPr>
          <w:szCs w:val="24"/>
        </w:rPr>
        <w:t>Ideally, it should</w:t>
      </w:r>
      <w:r>
        <w:rPr>
          <w:szCs w:val="24"/>
        </w:rPr>
        <w:t xml:space="preserve"> ensure that all fields in the info card contain d</w:t>
      </w:r>
      <w:r w:rsidR="008B1F3E">
        <w:rPr>
          <w:szCs w:val="24"/>
        </w:rPr>
        <w:t xml:space="preserve">ata (i.e. there are no blank fields). If there are blanks, it is up to you to ensure that your class handles this sensibly when the data is retrieved using </w:t>
      </w:r>
      <w:proofErr w:type="spellStart"/>
      <w:r w:rsidR="008B1F3E">
        <w:rPr>
          <w:szCs w:val="24"/>
        </w:rPr>
        <w:t>GetDataAsString</w:t>
      </w:r>
      <w:proofErr w:type="spellEnd"/>
      <w:r w:rsidR="008B1F3E">
        <w:rPr>
          <w:szCs w:val="24"/>
        </w:rPr>
        <w:t xml:space="preserve"> and when a new info card is created.</w:t>
      </w:r>
      <w:r>
        <w:rPr>
          <w:szCs w:val="24"/>
        </w:rPr>
        <w:t xml:space="preserve"> </w:t>
      </w:r>
    </w:p>
    <w:p w14:paraId="0BCDA37C" w14:textId="77777777" w:rsidR="00390352" w:rsidRDefault="00390352" w:rsidP="00390352">
      <w:pPr>
        <w:ind w:left="3402" w:hanging="3402"/>
        <w:jc w:val="both"/>
        <w:rPr>
          <w:szCs w:val="24"/>
        </w:rPr>
      </w:pPr>
    </w:p>
    <w:p w14:paraId="6B058BE2" w14:textId="77777777" w:rsidR="00390352" w:rsidRDefault="00390352" w:rsidP="00390352">
      <w:pPr>
        <w:ind w:left="3402" w:hanging="3402"/>
        <w:jc w:val="both"/>
        <w:rPr>
          <w:szCs w:val="24"/>
        </w:rPr>
      </w:pPr>
      <w:r>
        <w:rPr>
          <w:szCs w:val="24"/>
        </w:rPr>
        <w:tab/>
      </w:r>
      <w:proofErr w:type="spellStart"/>
      <w:r>
        <w:rPr>
          <w:szCs w:val="24"/>
        </w:rPr>
        <w:t>EditData</w:t>
      </w:r>
      <w:proofErr w:type="spellEnd"/>
      <w:r>
        <w:rPr>
          <w:szCs w:val="24"/>
        </w:rPr>
        <w:t xml:space="preserve"> returns a </w:t>
      </w:r>
      <w:proofErr w:type="spellStart"/>
      <w:r>
        <w:rPr>
          <w:szCs w:val="24"/>
        </w:rPr>
        <w:t>bool</w:t>
      </w:r>
      <w:proofErr w:type="spellEnd"/>
      <w:r>
        <w:rPr>
          <w:szCs w:val="24"/>
        </w:rPr>
        <w:t xml:space="preserve"> that </w:t>
      </w:r>
      <w:r w:rsidR="008B1F3E">
        <w:rPr>
          <w:szCs w:val="24"/>
        </w:rPr>
        <w:t>must</w:t>
      </w:r>
      <w:r>
        <w:rPr>
          <w:szCs w:val="24"/>
        </w:rPr>
        <w:t xml:space="preserve"> be set to true if the data in the info card has been changed, false </w:t>
      </w:r>
      <w:r w:rsidR="00795C7E">
        <w:rPr>
          <w:szCs w:val="24"/>
        </w:rPr>
        <w:t>if the data has not been changed</w:t>
      </w:r>
      <w:r>
        <w:rPr>
          <w:szCs w:val="24"/>
        </w:rPr>
        <w:t>.</w:t>
      </w:r>
    </w:p>
    <w:p w14:paraId="4ED45403" w14:textId="77777777" w:rsidR="006469C0" w:rsidRDefault="006469C0" w:rsidP="00390352">
      <w:pPr>
        <w:ind w:left="3402" w:hanging="3402"/>
        <w:jc w:val="both"/>
        <w:rPr>
          <w:szCs w:val="24"/>
        </w:rPr>
      </w:pPr>
    </w:p>
    <w:p w14:paraId="42A7DB1F" w14:textId="77777777" w:rsidR="00DB04E9" w:rsidRDefault="00DB04E9" w:rsidP="006469C0">
      <w:pPr>
        <w:jc w:val="both"/>
        <w:rPr>
          <w:b/>
          <w:sz w:val="28"/>
          <w:szCs w:val="28"/>
        </w:rPr>
      </w:pPr>
    </w:p>
    <w:p w14:paraId="3C8DFA8C" w14:textId="77777777" w:rsidR="006469C0" w:rsidRPr="00587DF2" w:rsidRDefault="006469C0" w:rsidP="006469C0">
      <w:pPr>
        <w:jc w:val="both"/>
        <w:rPr>
          <w:b/>
          <w:sz w:val="28"/>
          <w:szCs w:val="28"/>
        </w:rPr>
      </w:pPr>
      <w:r>
        <w:rPr>
          <w:b/>
          <w:sz w:val="28"/>
          <w:szCs w:val="28"/>
        </w:rPr>
        <w:t>Suggestions and Hints</w:t>
      </w:r>
    </w:p>
    <w:p w14:paraId="2DD18EDF" w14:textId="77777777" w:rsidR="006469C0" w:rsidRDefault="006469C0" w:rsidP="006469C0">
      <w:pPr>
        <w:jc w:val="both"/>
        <w:rPr>
          <w:b/>
          <w:szCs w:val="24"/>
        </w:rPr>
      </w:pPr>
    </w:p>
    <w:p w14:paraId="5B62DBD3" w14:textId="77777777" w:rsidR="006469C0" w:rsidRDefault="006469C0" w:rsidP="00390352">
      <w:pPr>
        <w:ind w:left="3402" w:hanging="3402"/>
        <w:jc w:val="both"/>
        <w:rPr>
          <w:szCs w:val="24"/>
        </w:rPr>
      </w:pPr>
      <w:r>
        <w:rPr>
          <w:szCs w:val="24"/>
        </w:rPr>
        <w:t>The following are some suggestions and hints that you might find useful:</w:t>
      </w:r>
    </w:p>
    <w:p w14:paraId="7A980D2F" w14:textId="77777777" w:rsidR="006469C0" w:rsidRDefault="006469C0" w:rsidP="00390352">
      <w:pPr>
        <w:ind w:left="3402" w:hanging="3402"/>
        <w:jc w:val="both"/>
        <w:rPr>
          <w:szCs w:val="24"/>
        </w:rPr>
      </w:pPr>
    </w:p>
    <w:p w14:paraId="363EB49E" w14:textId="265E6B27" w:rsidR="006469C0" w:rsidRDefault="008E2F05" w:rsidP="008B1F3E">
      <w:pPr>
        <w:numPr>
          <w:ilvl w:val="0"/>
          <w:numId w:val="37"/>
        </w:numPr>
        <w:spacing w:after="120"/>
        <w:ind w:left="714" w:hanging="357"/>
        <w:jc w:val="both"/>
        <w:rPr>
          <w:szCs w:val="24"/>
        </w:rPr>
      </w:pPr>
      <w:r>
        <w:rPr>
          <w:szCs w:val="24"/>
        </w:rPr>
        <w:t>D</w:t>
      </w:r>
      <w:r w:rsidR="006469C0">
        <w:rPr>
          <w:szCs w:val="24"/>
        </w:rPr>
        <w:t xml:space="preserve">o not try to implement </w:t>
      </w:r>
      <w:r w:rsidR="00EB45A4">
        <w:rPr>
          <w:szCs w:val="24"/>
        </w:rPr>
        <w:t>all the</w:t>
      </w:r>
      <w:r w:rsidR="006469C0">
        <w:rPr>
          <w:szCs w:val="24"/>
        </w:rPr>
        <w:t xml:space="preserve"> info cards at once.  Do the Credit Card info card first and only once you have that working correctly should you attempt the other card</w:t>
      </w:r>
      <w:r w:rsidR="00EB45A4">
        <w:rPr>
          <w:szCs w:val="24"/>
        </w:rPr>
        <w:t>s.</w:t>
      </w:r>
    </w:p>
    <w:p w14:paraId="1EA3E4A5" w14:textId="77777777" w:rsidR="006469C0" w:rsidRDefault="006469C0" w:rsidP="008D587B">
      <w:pPr>
        <w:numPr>
          <w:ilvl w:val="0"/>
          <w:numId w:val="37"/>
        </w:numPr>
        <w:spacing w:after="120"/>
        <w:ind w:left="714" w:hanging="357"/>
        <w:jc w:val="both"/>
        <w:rPr>
          <w:szCs w:val="24"/>
        </w:rPr>
      </w:pPr>
      <w:r>
        <w:rPr>
          <w:szCs w:val="24"/>
        </w:rPr>
        <w:t xml:space="preserve">Do not try to write </w:t>
      </w:r>
      <w:proofErr w:type="gramStart"/>
      <w:r>
        <w:rPr>
          <w:szCs w:val="24"/>
        </w:rPr>
        <w:t>all of</w:t>
      </w:r>
      <w:proofErr w:type="gramEnd"/>
      <w:r>
        <w:rPr>
          <w:szCs w:val="24"/>
        </w:rPr>
        <w:t xml:space="preserve"> the code at once.  </w:t>
      </w:r>
      <w:r w:rsidR="006766CB">
        <w:rPr>
          <w:szCs w:val="24"/>
        </w:rPr>
        <w:t xml:space="preserve">Break the development into stages and think carefully about what needs to be implemented at each stage so that it can be tested before proceeding to the next stage.  For example, you do not need to have all of the methods in the class that implements </w:t>
      </w:r>
      <w:proofErr w:type="spellStart"/>
      <w:r w:rsidR="006766CB">
        <w:rPr>
          <w:szCs w:val="24"/>
        </w:rPr>
        <w:t>IInfoCard</w:t>
      </w:r>
      <w:proofErr w:type="spellEnd"/>
      <w:r w:rsidR="006766CB">
        <w:rPr>
          <w:szCs w:val="24"/>
        </w:rPr>
        <w:t xml:space="preserve"> written before you can test whether the plug-in module can be loaded by the main application. </w:t>
      </w:r>
    </w:p>
    <w:p w14:paraId="10876037" w14:textId="77777777" w:rsidR="00434A7F" w:rsidRDefault="00434A7F" w:rsidP="008B1F3E">
      <w:pPr>
        <w:numPr>
          <w:ilvl w:val="0"/>
          <w:numId w:val="37"/>
        </w:numPr>
        <w:spacing w:after="120"/>
        <w:ind w:left="714" w:hanging="357"/>
        <w:jc w:val="both"/>
        <w:rPr>
          <w:szCs w:val="24"/>
        </w:rPr>
      </w:pPr>
      <w:r>
        <w:rPr>
          <w:szCs w:val="24"/>
        </w:rPr>
        <w:t xml:space="preserve">Study the code in the main application to see how the </w:t>
      </w:r>
      <w:proofErr w:type="spellStart"/>
      <w:r>
        <w:rPr>
          <w:szCs w:val="24"/>
        </w:rPr>
        <w:t>IInfoCardFactory</w:t>
      </w:r>
      <w:proofErr w:type="spellEnd"/>
      <w:r>
        <w:rPr>
          <w:szCs w:val="24"/>
        </w:rPr>
        <w:t xml:space="preserve"> and </w:t>
      </w:r>
      <w:proofErr w:type="spellStart"/>
      <w:r>
        <w:rPr>
          <w:szCs w:val="24"/>
        </w:rPr>
        <w:t>IInfoCard</w:t>
      </w:r>
      <w:proofErr w:type="spellEnd"/>
      <w:r>
        <w:rPr>
          <w:szCs w:val="24"/>
        </w:rPr>
        <w:t xml:space="preserve"> methods and properties are used.  You can debug the application to see how the methods in the </w:t>
      </w:r>
      <w:r w:rsidR="006766CB">
        <w:rPr>
          <w:szCs w:val="24"/>
        </w:rPr>
        <w:t>classes</w:t>
      </w:r>
      <w:r>
        <w:rPr>
          <w:szCs w:val="24"/>
        </w:rPr>
        <w:t xml:space="preserve"> are used (although you cannot see how they are implemented).  There will be code in the main application that you are not familiar with, but don’t let that put you off.  You </w:t>
      </w:r>
      <w:r w:rsidR="006766CB">
        <w:rPr>
          <w:szCs w:val="24"/>
        </w:rPr>
        <w:t>can</w:t>
      </w:r>
      <w:r>
        <w:rPr>
          <w:szCs w:val="24"/>
        </w:rPr>
        <w:t xml:space="preserve"> search through the code to see where the methods are called from. </w:t>
      </w:r>
      <w:r w:rsidR="006766CB">
        <w:rPr>
          <w:szCs w:val="24"/>
        </w:rPr>
        <w:t xml:space="preserve">  </w:t>
      </w:r>
    </w:p>
    <w:p w14:paraId="3482E264" w14:textId="77777777" w:rsidR="00434A7F" w:rsidRDefault="00434A7F" w:rsidP="00434A7F">
      <w:pPr>
        <w:numPr>
          <w:ilvl w:val="0"/>
          <w:numId w:val="37"/>
        </w:numPr>
        <w:jc w:val="both"/>
        <w:rPr>
          <w:szCs w:val="24"/>
        </w:rPr>
      </w:pPr>
      <w:r>
        <w:rPr>
          <w:szCs w:val="24"/>
        </w:rPr>
        <w:t xml:space="preserve">If you are not sure what the credit card info cards forms should look like and what data should be stored, here are some suggestions (you are free to add additional </w:t>
      </w:r>
      <w:r w:rsidR="0057086A">
        <w:rPr>
          <w:szCs w:val="24"/>
        </w:rPr>
        <w:t>information if you wish).  Also feel free to use other controls if you feel they are more appropriate.</w:t>
      </w:r>
    </w:p>
    <w:p w14:paraId="1C33E9F3" w14:textId="77777777" w:rsidR="00434A7F" w:rsidRDefault="00434A7F" w:rsidP="00434A7F">
      <w:pPr>
        <w:jc w:val="both"/>
        <w:rPr>
          <w:szCs w:val="24"/>
        </w:rPr>
      </w:pPr>
    </w:p>
    <w:p w14:paraId="0EA2DE08" w14:textId="2B5F4393" w:rsidR="00434A7F" w:rsidRDefault="001405F7" w:rsidP="00ED2219">
      <w:pPr>
        <w:ind w:left="720" w:firstLine="720"/>
        <w:jc w:val="both"/>
        <w:rPr>
          <w:szCs w:val="24"/>
        </w:rPr>
      </w:pPr>
      <w:r w:rsidRPr="00F14C06">
        <w:rPr>
          <w:noProof/>
        </w:rPr>
        <w:drawing>
          <wp:inline distT="0" distB="0" distL="0" distR="0" wp14:anchorId="619B81C5" wp14:editId="7DE3E899">
            <wp:extent cx="2992120" cy="2545715"/>
            <wp:effectExtent l="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2120" cy="2545715"/>
                    </a:xfrm>
                    <a:prstGeom prst="rect">
                      <a:avLst/>
                    </a:prstGeom>
                    <a:noFill/>
                    <a:ln>
                      <a:noFill/>
                    </a:ln>
                  </pic:spPr>
                </pic:pic>
              </a:graphicData>
            </a:graphic>
          </wp:inline>
        </w:drawing>
      </w:r>
    </w:p>
    <w:p w14:paraId="192C88B7" w14:textId="77777777" w:rsidR="00434A7F" w:rsidRDefault="00434A7F" w:rsidP="00434A7F">
      <w:pPr>
        <w:ind w:left="720"/>
        <w:jc w:val="both"/>
        <w:rPr>
          <w:szCs w:val="24"/>
        </w:rPr>
      </w:pPr>
    </w:p>
    <w:p w14:paraId="5A0E40BD" w14:textId="38E48F5C" w:rsidR="00846154" w:rsidRDefault="001405F7" w:rsidP="00EB45A4">
      <w:pPr>
        <w:ind w:left="720" w:firstLine="720"/>
        <w:jc w:val="both"/>
        <w:rPr>
          <w:noProof/>
        </w:rPr>
      </w:pPr>
      <w:r w:rsidRPr="00F14C06">
        <w:rPr>
          <w:noProof/>
        </w:rPr>
        <w:lastRenderedPageBreak/>
        <w:drawing>
          <wp:inline distT="0" distB="0" distL="0" distR="0" wp14:anchorId="25CE5A14" wp14:editId="372F5B42">
            <wp:extent cx="3006725" cy="2238375"/>
            <wp:effectExtent l="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6725" cy="2238375"/>
                    </a:xfrm>
                    <a:prstGeom prst="rect">
                      <a:avLst/>
                    </a:prstGeom>
                    <a:noFill/>
                    <a:ln>
                      <a:noFill/>
                    </a:ln>
                  </pic:spPr>
                </pic:pic>
              </a:graphicData>
            </a:graphic>
          </wp:inline>
        </w:drawing>
      </w:r>
    </w:p>
    <w:sectPr w:rsidR="00846154" w:rsidSect="00EB45A4">
      <w:pgSz w:w="11906" w:h="16838"/>
      <w:pgMar w:top="1440" w:right="1151" w:bottom="1440" w:left="1151" w:header="720" w:footer="90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A368A" w14:textId="77777777" w:rsidR="004876D7" w:rsidRDefault="004876D7">
      <w:r>
        <w:separator/>
      </w:r>
    </w:p>
  </w:endnote>
  <w:endnote w:type="continuationSeparator" w:id="0">
    <w:p w14:paraId="6D0553D9" w14:textId="77777777" w:rsidR="004876D7" w:rsidRDefault="00487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A8503" w14:textId="10F744F5" w:rsidR="00740FDB" w:rsidRDefault="00294FDE" w:rsidP="00294FDE">
    <w:pPr>
      <w:pStyle w:val="Footer"/>
      <w:tabs>
        <w:tab w:val="clear" w:pos="4153"/>
        <w:tab w:val="clear" w:pos="8306"/>
      </w:tabs>
      <w:jc w:val="center"/>
    </w:pPr>
    <w:r>
      <w:rPr>
        <w:rStyle w:val="PageNumber"/>
      </w:rPr>
      <w:t>A</w:t>
    </w:r>
    <w:r w:rsidR="008F7A92">
      <w:rPr>
        <w:rStyle w:val="PageNumber"/>
      </w:rPr>
      <w:t xml:space="preserve">ssignment </w:t>
    </w:r>
    <w:r w:rsidR="00740FDB">
      <w:rPr>
        <w:rStyle w:val="PageNumber"/>
      </w:rPr>
      <w:t>20</w:t>
    </w:r>
    <w:r w:rsidR="0051682A">
      <w:rPr>
        <w:rStyle w:val="PageNumber"/>
      </w:rPr>
      <w:t>21</w:t>
    </w:r>
    <w:r>
      <w:rPr>
        <w:rStyle w:val="PageNumber"/>
      </w:rPr>
      <w:tab/>
    </w:r>
    <w:r>
      <w:t xml:space="preserve"> </w:t>
    </w:r>
    <w:r>
      <w:tab/>
    </w:r>
    <w:r>
      <w:tab/>
    </w:r>
    <w:r>
      <w:tab/>
    </w:r>
    <w:r>
      <w:tab/>
    </w:r>
    <w:r w:rsidR="006D4607">
      <w:rPr>
        <w:rStyle w:val="PageNumber"/>
      </w:rPr>
      <w:fldChar w:fldCharType="begin"/>
    </w:r>
    <w:r w:rsidR="006D4607">
      <w:rPr>
        <w:rStyle w:val="PageNumber"/>
      </w:rPr>
      <w:instrText xml:space="preserve"> PAGE </w:instrText>
    </w:r>
    <w:r w:rsidR="006D4607">
      <w:rPr>
        <w:rStyle w:val="PageNumber"/>
      </w:rPr>
      <w:fldChar w:fldCharType="separate"/>
    </w:r>
    <w:r w:rsidR="00D371CD">
      <w:rPr>
        <w:rStyle w:val="PageNumber"/>
        <w:noProof/>
      </w:rPr>
      <w:t>5</w:t>
    </w:r>
    <w:r w:rsidR="006D4607">
      <w:rPr>
        <w:rStyle w:val="PageNumber"/>
      </w:rPr>
      <w:fldChar w:fldCharType="end"/>
    </w:r>
    <w:r>
      <w:rPr>
        <w:rStyle w:val="PageNumber"/>
      </w:rPr>
      <w:t xml:space="preserve"> </w:t>
    </w:r>
    <w:r>
      <w:rPr>
        <w:rStyle w:val="PageNumber"/>
      </w:rPr>
      <w:tab/>
    </w:r>
    <w:r>
      <w:rPr>
        <w:rStyle w:val="PageNumber"/>
      </w:rPr>
      <w:tab/>
    </w:r>
    <w:r>
      <w:rPr>
        <w:rStyle w:val="PageNumber"/>
      </w:rPr>
      <w:tab/>
    </w:r>
    <w:r>
      <w:rPr>
        <w:rStyle w:val="PageNumber"/>
      </w:rPr>
      <w:tab/>
      <w:t xml:space="preserve"> </w:t>
    </w:r>
    <w:r w:rsidR="00740FDB">
      <w:rPr>
        <w:rStyle w:val="PageNumber"/>
      </w:rPr>
      <w:t>Programming II (4CC511)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5056F" w14:textId="77777777" w:rsidR="004876D7" w:rsidRDefault="004876D7">
      <w:r>
        <w:separator/>
      </w:r>
    </w:p>
  </w:footnote>
  <w:footnote w:type="continuationSeparator" w:id="0">
    <w:p w14:paraId="557DC216" w14:textId="77777777" w:rsidR="004876D7" w:rsidRDefault="00487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6928"/>
    <w:multiLevelType w:val="hybridMultilevel"/>
    <w:tmpl w:val="E1B0B29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990BA5"/>
    <w:multiLevelType w:val="hybridMultilevel"/>
    <w:tmpl w:val="DD546F68"/>
    <w:lvl w:ilvl="0" w:tplc="6F408DC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931F3"/>
    <w:multiLevelType w:val="hybridMultilevel"/>
    <w:tmpl w:val="8F484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E84F0D"/>
    <w:multiLevelType w:val="hybridMultilevel"/>
    <w:tmpl w:val="68308D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9955D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2A16B5"/>
    <w:multiLevelType w:val="hybridMultilevel"/>
    <w:tmpl w:val="A2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3D62A1"/>
    <w:multiLevelType w:val="hybridMultilevel"/>
    <w:tmpl w:val="E6F00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7410564"/>
    <w:multiLevelType w:val="hybridMultilevel"/>
    <w:tmpl w:val="143E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AC13D8"/>
    <w:multiLevelType w:val="hybridMultilevel"/>
    <w:tmpl w:val="0F1ACB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A5D4D21"/>
    <w:multiLevelType w:val="hybridMultilevel"/>
    <w:tmpl w:val="51FEFF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651FBD"/>
    <w:multiLevelType w:val="hybridMultilevel"/>
    <w:tmpl w:val="CAC2FC6C"/>
    <w:lvl w:ilvl="0" w:tplc="28C8D8DA">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4E39E6"/>
    <w:multiLevelType w:val="hybridMultilevel"/>
    <w:tmpl w:val="526C74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ED1F2A"/>
    <w:multiLevelType w:val="hybridMultilevel"/>
    <w:tmpl w:val="4E884C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672746"/>
    <w:multiLevelType w:val="hybridMultilevel"/>
    <w:tmpl w:val="E5D0F7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7616CF"/>
    <w:multiLevelType w:val="multilevel"/>
    <w:tmpl w:val="8938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056C0"/>
    <w:multiLevelType w:val="hybridMultilevel"/>
    <w:tmpl w:val="FD28A2A6"/>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3E6752F"/>
    <w:multiLevelType w:val="hybridMultilevel"/>
    <w:tmpl w:val="A77821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ED0AA5"/>
    <w:multiLevelType w:val="hybridMultilevel"/>
    <w:tmpl w:val="F640A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A62B33"/>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2C211B89"/>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36964F22"/>
    <w:multiLevelType w:val="hybridMultilevel"/>
    <w:tmpl w:val="37E8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02097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75565D6"/>
    <w:multiLevelType w:val="hybridMultilevel"/>
    <w:tmpl w:val="77EAD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D27ED1"/>
    <w:multiLevelType w:val="hybridMultilevel"/>
    <w:tmpl w:val="C7FE1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693FAE"/>
    <w:multiLevelType w:val="hybridMultilevel"/>
    <w:tmpl w:val="6548E35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1A3E19"/>
    <w:multiLevelType w:val="hybridMultilevel"/>
    <w:tmpl w:val="FAB8F9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8347AD"/>
    <w:multiLevelType w:val="hybridMultilevel"/>
    <w:tmpl w:val="F97246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702664A"/>
    <w:multiLevelType w:val="hybridMultilevel"/>
    <w:tmpl w:val="E692200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434FE7"/>
    <w:multiLevelType w:val="hybridMultilevel"/>
    <w:tmpl w:val="20E8D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27670"/>
    <w:multiLevelType w:val="hybridMultilevel"/>
    <w:tmpl w:val="B4B8A8D8"/>
    <w:lvl w:ilvl="0" w:tplc="6F408DC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0A074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E60037B"/>
    <w:multiLevelType w:val="hybridMultilevel"/>
    <w:tmpl w:val="8D86D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CE043A"/>
    <w:multiLevelType w:val="hybridMultilevel"/>
    <w:tmpl w:val="C27E05D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F4F52E8"/>
    <w:multiLevelType w:val="hybridMultilevel"/>
    <w:tmpl w:val="2F867FA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2A956D2"/>
    <w:multiLevelType w:val="hybridMultilevel"/>
    <w:tmpl w:val="0F84B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5" w15:restartNumberingAfterBreak="0">
    <w:nsid w:val="537B54AC"/>
    <w:multiLevelType w:val="hybridMultilevel"/>
    <w:tmpl w:val="E5DE0576"/>
    <w:lvl w:ilvl="0" w:tplc="E8721A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BE7370"/>
    <w:multiLevelType w:val="hybridMultilevel"/>
    <w:tmpl w:val="69EE3F9E"/>
    <w:lvl w:ilvl="0" w:tplc="04090001">
      <w:start w:val="1"/>
      <w:numFmt w:val="bullet"/>
      <w:lvlText w:val=""/>
      <w:lvlJc w:val="left"/>
      <w:pPr>
        <w:tabs>
          <w:tab w:val="num" w:pos="720"/>
        </w:tabs>
        <w:ind w:left="720" w:hanging="360"/>
      </w:pPr>
      <w:rPr>
        <w:rFonts w:ascii="Symbol" w:hAnsi="Symbol" w:hint="default"/>
      </w:rPr>
    </w:lvl>
    <w:lvl w:ilvl="1" w:tplc="1D98B8C0">
      <w:start w:val="1"/>
      <w:numFmt w:val="lowerLetter"/>
      <w:lvlText w:val="%2)"/>
      <w:lvlJc w:val="left"/>
      <w:pPr>
        <w:tabs>
          <w:tab w:val="num" w:pos="1353"/>
        </w:tabs>
        <w:ind w:left="1353" w:hanging="360"/>
      </w:pPr>
      <w:rPr>
        <w:rFonts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0D5108"/>
    <w:multiLevelType w:val="hybridMultilevel"/>
    <w:tmpl w:val="E0C2F5A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5A459A"/>
    <w:multiLevelType w:val="multilevel"/>
    <w:tmpl w:val="74CC53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213102"/>
    <w:multiLevelType w:val="hybridMultilevel"/>
    <w:tmpl w:val="9864B80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DA35FFA"/>
    <w:multiLevelType w:val="hybridMultilevel"/>
    <w:tmpl w:val="763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674510"/>
    <w:multiLevelType w:val="hybridMultilevel"/>
    <w:tmpl w:val="685C1B40"/>
    <w:lvl w:ilvl="0" w:tplc="6F408DC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AF6632"/>
    <w:multiLevelType w:val="hybridMultilevel"/>
    <w:tmpl w:val="C89ED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18C5766"/>
    <w:multiLevelType w:val="hybridMultilevel"/>
    <w:tmpl w:val="69CAFD38"/>
    <w:lvl w:ilvl="0" w:tplc="E8721A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4A56F1"/>
    <w:multiLevelType w:val="hybridMultilevel"/>
    <w:tmpl w:val="09A20DB4"/>
    <w:lvl w:ilvl="0" w:tplc="F740FDBC">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0"/>
  </w:num>
  <w:num w:numId="2">
    <w:abstractNumId w:val="21"/>
  </w:num>
  <w:num w:numId="3">
    <w:abstractNumId w:val="4"/>
  </w:num>
  <w:num w:numId="4">
    <w:abstractNumId w:val="18"/>
  </w:num>
  <w:num w:numId="5">
    <w:abstractNumId w:val="19"/>
  </w:num>
  <w:num w:numId="6">
    <w:abstractNumId w:val="37"/>
  </w:num>
  <w:num w:numId="7">
    <w:abstractNumId w:val="27"/>
  </w:num>
  <w:num w:numId="8">
    <w:abstractNumId w:val="44"/>
  </w:num>
  <w:num w:numId="9">
    <w:abstractNumId w:val="9"/>
  </w:num>
  <w:num w:numId="10">
    <w:abstractNumId w:val="14"/>
  </w:num>
  <w:num w:numId="11">
    <w:abstractNumId w:val="32"/>
  </w:num>
  <w:num w:numId="12">
    <w:abstractNumId w:val="13"/>
  </w:num>
  <w:num w:numId="13">
    <w:abstractNumId w:val="16"/>
  </w:num>
  <w:num w:numId="14">
    <w:abstractNumId w:val="3"/>
  </w:num>
  <w:num w:numId="15">
    <w:abstractNumId w:val="39"/>
  </w:num>
  <w:num w:numId="16">
    <w:abstractNumId w:val="33"/>
  </w:num>
  <w:num w:numId="17">
    <w:abstractNumId w:val="25"/>
  </w:num>
  <w:num w:numId="18">
    <w:abstractNumId w:val="36"/>
  </w:num>
  <w:num w:numId="19">
    <w:abstractNumId w:val="38"/>
  </w:num>
  <w:num w:numId="20">
    <w:abstractNumId w:val="10"/>
  </w:num>
  <w:num w:numId="21">
    <w:abstractNumId w:val="11"/>
  </w:num>
  <w:num w:numId="22">
    <w:abstractNumId w:val="29"/>
  </w:num>
  <w:num w:numId="23">
    <w:abstractNumId w:val="2"/>
  </w:num>
  <w:num w:numId="24">
    <w:abstractNumId w:val="41"/>
  </w:num>
  <w:num w:numId="25">
    <w:abstractNumId w:val="1"/>
  </w:num>
  <w:num w:numId="26">
    <w:abstractNumId w:val="34"/>
  </w:num>
  <w:num w:numId="27">
    <w:abstractNumId w:val="8"/>
  </w:num>
  <w:num w:numId="28">
    <w:abstractNumId w:val="20"/>
  </w:num>
  <w:num w:numId="29">
    <w:abstractNumId w:val="12"/>
  </w:num>
  <w:num w:numId="30">
    <w:abstractNumId w:val="35"/>
  </w:num>
  <w:num w:numId="31">
    <w:abstractNumId w:val="43"/>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24"/>
  </w:num>
  <w:num w:numId="35">
    <w:abstractNumId w:val="6"/>
  </w:num>
  <w:num w:numId="36">
    <w:abstractNumId w:val="5"/>
  </w:num>
  <w:num w:numId="37">
    <w:abstractNumId w:val="22"/>
  </w:num>
  <w:num w:numId="38">
    <w:abstractNumId w:val="26"/>
  </w:num>
  <w:num w:numId="39">
    <w:abstractNumId w:val="7"/>
  </w:num>
  <w:num w:numId="40">
    <w:abstractNumId w:val="23"/>
  </w:num>
  <w:num w:numId="41">
    <w:abstractNumId w:val="28"/>
  </w:num>
  <w:num w:numId="42">
    <w:abstractNumId w:val="40"/>
  </w:num>
  <w:num w:numId="43">
    <w:abstractNumId w:val="31"/>
  </w:num>
  <w:num w:numId="44">
    <w:abstractNumId w:val="15"/>
  </w:num>
  <w:num w:numId="45">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rick Merritt">
    <w15:presenceInfo w15:providerId="None" w15:userId="Patrick Merri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4D"/>
    <w:rsid w:val="00005323"/>
    <w:rsid w:val="00006A33"/>
    <w:rsid w:val="00007EC2"/>
    <w:rsid w:val="00024C67"/>
    <w:rsid w:val="00036B2E"/>
    <w:rsid w:val="00037682"/>
    <w:rsid w:val="00056C85"/>
    <w:rsid w:val="00072B2D"/>
    <w:rsid w:val="00087BA3"/>
    <w:rsid w:val="00093F84"/>
    <w:rsid w:val="0009529D"/>
    <w:rsid w:val="000A0A63"/>
    <w:rsid w:val="000C1557"/>
    <w:rsid w:val="000D4CC1"/>
    <w:rsid w:val="000D728F"/>
    <w:rsid w:val="000E162B"/>
    <w:rsid w:val="000E3510"/>
    <w:rsid w:val="000F263F"/>
    <w:rsid w:val="000F4B73"/>
    <w:rsid w:val="00105AC8"/>
    <w:rsid w:val="00134422"/>
    <w:rsid w:val="001405F7"/>
    <w:rsid w:val="00143ACF"/>
    <w:rsid w:val="0015210B"/>
    <w:rsid w:val="001706B0"/>
    <w:rsid w:val="0017481C"/>
    <w:rsid w:val="001773D7"/>
    <w:rsid w:val="00186BD1"/>
    <w:rsid w:val="0019304C"/>
    <w:rsid w:val="001B5483"/>
    <w:rsid w:val="001B6755"/>
    <w:rsid w:val="001D0695"/>
    <w:rsid w:val="001D5D2A"/>
    <w:rsid w:val="001E3140"/>
    <w:rsid w:val="001F56C6"/>
    <w:rsid w:val="001F660C"/>
    <w:rsid w:val="001F7CBE"/>
    <w:rsid w:val="00205D36"/>
    <w:rsid w:val="00221C6F"/>
    <w:rsid w:val="00236144"/>
    <w:rsid w:val="0029145A"/>
    <w:rsid w:val="00294FDE"/>
    <w:rsid w:val="0029606A"/>
    <w:rsid w:val="002A1A25"/>
    <w:rsid w:val="002B3919"/>
    <w:rsid w:val="002C5534"/>
    <w:rsid w:val="002C777C"/>
    <w:rsid w:val="002D0701"/>
    <w:rsid w:val="002E7B1F"/>
    <w:rsid w:val="003143F2"/>
    <w:rsid w:val="00324646"/>
    <w:rsid w:val="003317BE"/>
    <w:rsid w:val="0033573D"/>
    <w:rsid w:val="0033603C"/>
    <w:rsid w:val="003425CF"/>
    <w:rsid w:val="00343069"/>
    <w:rsid w:val="00347076"/>
    <w:rsid w:val="003556EA"/>
    <w:rsid w:val="00360EBD"/>
    <w:rsid w:val="00382978"/>
    <w:rsid w:val="00390352"/>
    <w:rsid w:val="0039760E"/>
    <w:rsid w:val="003A036A"/>
    <w:rsid w:val="003A174E"/>
    <w:rsid w:val="003A3FBE"/>
    <w:rsid w:val="003A5712"/>
    <w:rsid w:val="003B1186"/>
    <w:rsid w:val="003B59F6"/>
    <w:rsid w:val="003D76EC"/>
    <w:rsid w:val="003E5025"/>
    <w:rsid w:val="003E5278"/>
    <w:rsid w:val="003F7559"/>
    <w:rsid w:val="004005BE"/>
    <w:rsid w:val="00410264"/>
    <w:rsid w:val="004148BD"/>
    <w:rsid w:val="00417472"/>
    <w:rsid w:val="00420586"/>
    <w:rsid w:val="00422820"/>
    <w:rsid w:val="00434A7F"/>
    <w:rsid w:val="00440439"/>
    <w:rsid w:val="00480380"/>
    <w:rsid w:val="00484E58"/>
    <w:rsid w:val="00484E8B"/>
    <w:rsid w:val="004876D7"/>
    <w:rsid w:val="00494E20"/>
    <w:rsid w:val="004B0C79"/>
    <w:rsid w:val="004B5622"/>
    <w:rsid w:val="004B694F"/>
    <w:rsid w:val="004C6676"/>
    <w:rsid w:val="004E045F"/>
    <w:rsid w:val="004E42DC"/>
    <w:rsid w:val="004F56ED"/>
    <w:rsid w:val="00505085"/>
    <w:rsid w:val="0051682A"/>
    <w:rsid w:val="005172C9"/>
    <w:rsid w:val="00533E01"/>
    <w:rsid w:val="0053649B"/>
    <w:rsid w:val="00542D9F"/>
    <w:rsid w:val="00545960"/>
    <w:rsid w:val="005472EA"/>
    <w:rsid w:val="00570719"/>
    <w:rsid w:val="0057086A"/>
    <w:rsid w:val="00571A7D"/>
    <w:rsid w:val="00585663"/>
    <w:rsid w:val="00587DF2"/>
    <w:rsid w:val="005B31F2"/>
    <w:rsid w:val="005D15F4"/>
    <w:rsid w:val="005D75AA"/>
    <w:rsid w:val="005E2F96"/>
    <w:rsid w:val="005F425B"/>
    <w:rsid w:val="0060762B"/>
    <w:rsid w:val="00620D49"/>
    <w:rsid w:val="006439DA"/>
    <w:rsid w:val="006469C0"/>
    <w:rsid w:val="00647262"/>
    <w:rsid w:val="006633F7"/>
    <w:rsid w:val="00672946"/>
    <w:rsid w:val="006766CB"/>
    <w:rsid w:val="0068314D"/>
    <w:rsid w:val="006A68AF"/>
    <w:rsid w:val="006B08F4"/>
    <w:rsid w:val="006B61F2"/>
    <w:rsid w:val="006D08BC"/>
    <w:rsid w:val="006D4607"/>
    <w:rsid w:val="006F2260"/>
    <w:rsid w:val="007046C5"/>
    <w:rsid w:val="0073528D"/>
    <w:rsid w:val="00740FDB"/>
    <w:rsid w:val="007428C9"/>
    <w:rsid w:val="007632CE"/>
    <w:rsid w:val="007775F3"/>
    <w:rsid w:val="007879D0"/>
    <w:rsid w:val="007948B0"/>
    <w:rsid w:val="00795C7E"/>
    <w:rsid w:val="007972B1"/>
    <w:rsid w:val="007A14BF"/>
    <w:rsid w:val="007B160E"/>
    <w:rsid w:val="007B326A"/>
    <w:rsid w:val="007B5AF2"/>
    <w:rsid w:val="007C12F3"/>
    <w:rsid w:val="007D1E50"/>
    <w:rsid w:val="007F19DF"/>
    <w:rsid w:val="008031AA"/>
    <w:rsid w:val="00810D50"/>
    <w:rsid w:val="008112FF"/>
    <w:rsid w:val="00835FE0"/>
    <w:rsid w:val="008369AF"/>
    <w:rsid w:val="00844978"/>
    <w:rsid w:val="00846154"/>
    <w:rsid w:val="00846E81"/>
    <w:rsid w:val="00850AF4"/>
    <w:rsid w:val="008627BB"/>
    <w:rsid w:val="0088391F"/>
    <w:rsid w:val="008866E3"/>
    <w:rsid w:val="00892400"/>
    <w:rsid w:val="008B1F3E"/>
    <w:rsid w:val="008B382C"/>
    <w:rsid w:val="008C11E4"/>
    <w:rsid w:val="008C71BC"/>
    <w:rsid w:val="008C7532"/>
    <w:rsid w:val="008D4127"/>
    <w:rsid w:val="008D587B"/>
    <w:rsid w:val="008E2F05"/>
    <w:rsid w:val="008E36E5"/>
    <w:rsid w:val="008F16C5"/>
    <w:rsid w:val="008F2AF3"/>
    <w:rsid w:val="008F4CD2"/>
    <w:rsid w:val="008F7A92"/>
    <w:rsid w:val="00902576"/>
    <w:rsid w:val="00903C81"/>
    <w:rsid w:val="009053F4"/>
    <w:rsid w:val="00927D11"/>
    <w:rsid w:val="00941F4E"/>
    <w:rsid w:val="0094764C"/>
    <w:rsid w:val="00966EEC"/>
    <w:rsid w:val="00990D9E"/>
    <w:rsid w:val="009A592B"/>
    <w:rsid w:val="009A5E1D"/>
    <w:rsid w:val="009A63EA"/>
    <w:rsid w:val="009B72F0"/>
    <w:rsid w:val="009B74A2"/>
    <w:rsid w:val="009D21A7"/>
    <w:rsid w:val="009E50D5"/>
    <w:rsid w:val="00A222A6"/>
    <w:rsid w:val="00A22CB0"/>
    <w:rsid w:val="00A2750E"/>
    <w:rsid w:val="00A31801"/>
    <w:rsid w:val="00A441EC"/>
    <w:rsid w:val="00A52F0A"/>
    <w:rsid w:val="00A61466"/>
    <w:rsid w:val="00A618BD"/>
    <w:rsid w:val="00A74AF4"/>
    <w:rsid w:val="00AA043E"/>
    <w:rsid w:val="00AA34A0"/>
    <w:rsid w:val="00AC19EA"/>
    <w:rsid w:val="00AC466C"/>
    <w:rsid w:val="00AE7689"/>
    <w:rsid w:val="00B03AF9"/>
    <w:rsid w:val="00B07509"/>
    <w:rsid w:val="00B22374"/>
    <w:rsid w:val="00B32FB4"/>
    <w:rsid w:val="00B613E8"/>
    <w:rsid w:val="00B67AE9"/>
    <w:rsid w:val="00BD100C"/>
    <w:rsid w:val="00BD42AB"/>
    <w:rsid w:val="00BE5970"/>
    <w:rsid w:val="00BF7AF4"/>
    <w:rsid w:val="00C0131C"/>
    <w:rsid w:val="00C12610"/>
    <w:rsid w:val="00C14E34"/>
    <w:rsid w:val="00C233FF"/>
    <w:rsid w:val="00C263CA"/>
    <w:rsid w:val="00C4653E"/>
    <w:rsid w:val="00C51172"/>
    <w:rsid w:val="00C546EF"/>
    <w:rsid w:val="00C637DC"/>
    <w:rsid w:val="00C65D34"/>
    <w:rsid w:val="00C7529E"/>
    <w:rsid w:val="00C83287"/>
    <w:rsid w:val="00C93965"/>
    <w:rsid w:val="00C9687D"/>
    <w:rsid w:val="00CA6F2F"/>
    <w:rsid w:val="00CC4E91"/>
    <w:rsid w:val="00CD58E9"/>
    <w:rsid w:val="00CE2ABA"/>
    <w:rsid w:val="00CE49A9"/>
    <w:rsid w:val="00CE6DAB"/>
    <w:rsid w:val="00CF1D98"/>
    <w:rsid w:val="00D12773"/>
    <w:rsid w:val="00D1457A"/>
    <w:rsid w:val="00D371CD"/>
    <w:rsid w:val="00D42B8F"/>
    <w:rsid w:val="00D476E9"/>
    <w:rsid w:val="00D817C7"/>
    <w:rsid w:val="00D85977"/>
    <w:rsid w:val="00D9395E"/>
    <w:rsid w:val="00D955BE"/>
    <w:rsid w:val="00DA6E1E"/>
    <w:rsid w:val="00DB04E9"/>
    <w:rsid w:val="00DC6478"/>
    <w:rsid w:val="00DD1876"/>
    <w:rsid w:val="00DD7056"/>
    <w:rsid w:val="00DE02CA"/>
    <w:rsid w:val="00E01971"/>
    <w:rsid w:val="00E1103A"/>
    <w:rsid w:val="00E11B6D"/>
    <w:rsid w:val="00E14F66"/>
    <w:rsid w:val="00E153A1"/>
    <w:rsid w:val="00E31A44"/>
    <w:rsid w:val="00E32034"/>
    <w:rsid w:val="00E467E9"/>
    <w:rsid w:val="00E65CC5"/>
    <w:rsid w:val="00E912D2"/>
    <w:rsid w:val="00E92E53"/>
    <w:rsid w:val="00E95AE6"/>
    <w:rsid w:val="00EA1B45"/>
    <w:rsid w:val="00EA30DF"/>
    <w:rsid w:val="00EB45A4"/>
    <w:rsid w:val="00ED1329"/>
    <w:rsid w:val="00ED2219"/>
    <w:rsid w:val="00ED46B5"/>
    <w:rsid w:val="00EE1B58"/>
    <w:rsid w:val="00F027AD"/>
    <w:rsid w:val="00F03430"/>
    <w:rsid w:val="00F122F7"/>
    <w:rsid w:val="00F1285A"/>
    <w:rsid w:val="00F1607E"/>
    <w:rsid w:val="00F25E68"/>
    <w:rsid w:val="00F30647"/>
    <w:rsid w:val="00F42C76"/>
    <w:rsid w:val="00F5180F"/>
    <w:rsid w:val="00F664E7"/>
    <w:rsid w:val="00F67DA4"/>
    <w:rsid w:val="00F713A8"/>
    <w:rsid w:val="00FB43BF"/>
    <w:rsid w:val="00FB7822"/>
    <w:rsid w:val="00FE0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5E1AC3A0"/>
  <w15:chartTrackingRefBased/>
  <w15:docId w15:val="{6FE4128D-92CB-4BCA-8425-FD289B4E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Arial" w:hAnsi="Arial"/>
      <w:sz w:val="28"/>
    </w:rPr>
  </w:style>
  <w:style w:type="paragraph" w:styleId="Heading4">
    <w:name w:val="heading 4"/>
    <w:basedOn w:val="Normal"/>
    <w:next w:val="Normal"/>
    <w:qFormat/>
    <w:pPr>
      <w:keepNext/>
      <w:overflowPunct w:val="0"/>
      <w:autoSpaceDE w:val="0"/>
      <w:autoSpaceDN w:val="0"/>
      <w:adjustRightInd w:val="0"/>
      <w:textAlignment w:val="baseline"/>
      <w:outlineLvl w:val="3"/>
    </w:pPr>
    <w:rPr>
      <w:b/>
      <w:sz w:val="32"/>
    </w:rPr>
  </w:style>
  <w:style w:type="paragraph" w:styleId="Heading5">
    <w:name w:val="heading 5"/>
    <w:basedOn w:val="Normal"/>
    <w:next w:val="Normal"/>
    <w:qFormat/>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20"/>
    </w:rPr>
  </w:style>
  <w:style w:type="paragraph" w:customStyle="1" w:styleId="program">
    <w:name w:val="program"/>
    <w:basedOn w:val="Normal"/>
    <w:pPr>
      <w:ind w:left="397"/>
    </w:pPr>
    <w:rPr>
      <w:rFonts w:ascii="Courier New" w:hAnsi="Courier New"/>
      <w:sz w:val="22"/>
    </w:rPr>
  </w:style>
  <w:style w:type="paragraph" w:styleId="PlainText">
    <w:name w:val="Plain Text"/>
    <w:basedOn w:val="Normal"/>
    <w:rPr>
      <w:rFonts w:ascii="Courier New" w:hAnsi="Courier New"/>
      <w:sz w:val="20"/>
    </w:r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style>
  <w:style w:type="paragraph" w:styleId="BalloonText">
    <w:name w:val="Balloon Text"/>
    <w:basedOn w:val="Normal"/>
    <w:semiHidden/>
    <w:rsid w:val="003317BE"/>
    <w:rPr>
      <w:rFonts w:ascii="Tahoma" w:hAnsi="Tahoma" w:cs="Tahoma"/>
      <w:sz w:val="16"/>
      <w:szCs w:val="16"/>
    </w:rPr>
  </w:style>
  <w:style w:type="paragraph" w:customStyle="1" w:styleId="paragraph">
    <w:name w:val="paragraph"/>
    <w:basedOn w:val="Normal"/>
    <w:rsid w:val="002C777C"/>
    <w:pPr>
      <w:spacing w:before="100" w:beforeAutospacing="1" w:after="100" w:afterAutospacing="1" w:line="408" w:lineRule="auto"/>
    </w:pPr>
    <w:rPr>
      <w:rFonts w:ascii="Arial" w:hAnsi="Arial" w:cs="Arial"/>
      <w:color w:val="000000"/>
      <w:sz w:val="15"/>
      <w:szCs w:val="15"/>
    </w:rPr>
  </w:style>
  <w:style w:type="paragraph" w:styleId="FootnoteText">
    <w:name w:val="footnote text"/>
    <w:basedOn w:val="Normal"/>
    <w:semiHidden/>
    <w:rsid w:val="006A68AF"/>
    <w:rPr>
      <w:sz w:val="20"/>
    </w:rPr>
  </w:style>
  <w:style w:type="character" w:styleId="FootnoteReference">
    <w:name w:val="footnote reference"/>
    <w:semiHidden/>
    <w:rsid w:val="006A68AF"/>
    <w:rPr>
      <w:vertAlign w:val="superscript"/>
    </w:rPr>
  </w:style>
  <w:style w:type="table" w:styleId="TableGrid">
    <w:name w:val="Table Grid"/>
    <w:basedOn w:val="TableNormal"/>
    <w:rsid w:val="007D1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05085"/>
    <w:rPr>
      <w:color w:val="0000FF"/>
      <w:u w:val="single"/>
    </w:rPr>
  </w:style>
  <w:style w:type="paragraph" w:styleId="NormalWeb">
    <w:name w:val="Normal (Web)"/>
    <w:basedOn w:val="Normal"/>
    <w:uiPriority w:val="99"/>
    <w:unhideWhenUsed/>
    <w:rsid w:val="00505085"/>
    <w:pPr>
      <w:spacing w:before="100" w:beforeAutospacing="1" w:after="100" w:afterAutospacing="1"/>
    </w:pPr>
    <w:rPr>
      <w:szCs w:val="24"/>
    </w:rPr>
  </w:style>
  <w:style w:type="paragraph" w:styleId="List">
    <w:name w:val="List"/>
    <w:basedOn w:val="Normal"/>
    <w:rsid w:val="0033573D"/>
    <w:pPr>
      <w:ind w:left="283" w:hanging="283"/>
    </w:pPr>
  </w:style>
  <w:style w:type="paragraph" w:customStyle="1" w:styleId="xmsonormal">
    <w:name w:val="x_msonormal"/>
    <w:basedOn w:val="Normal"/>
    <w:rsid w:val="009E50D5"/>
    <w:pPr>
      <w:spacing w:before="100" w:beforeAutospacing="1" w:after="100" w:afterAutospacing="1"/>
    </w:pPr>
    <w:rPr>
      <w:szCs w:val="24"/>
    </w:rPr>
  </w:style>
  <w:style w:type="paragraph" w:customStyle="1" w:styleId="xmsolistparagraph">
    <w:name w:val="x_msolistparagraph"/>
    <w:basedOn w:val="Normal"/>
    <w:rsid w:val="009E50D5"/>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791238">
      <w:bodyDiv w:val="1"/>
      <w:marLeft w:val="0"/>
      <w:marRight w:val="0"/>
      <w:marTop w:val="0"/>
      <w:marBottom w:val="0"/>
      <w:divBdr>
        <w:top w:val="none" w:sz="0" w:space="0" w:color="auto"/>
        <w:left w:val="none" w:sz="0" w:space="0" w:color="auto"/>
        <w:bottom w:val="none" w:sz="0" w:space="0" w:color="auto"/>
        <w:right w:val="none" w:sz="0" w:space="0" w:color="auto"/>
      </w:divBdr>
      <w:divsChild>
        <w:div w:id="1769351809">
          <w:marLeft w:val="0"/>
          <w:marRight w:val="0"/>
          <w:marTop w:val="0"/>
          <w:marBottom w:val="0"/>
          <w:divBdr>
            <w:top w:val="none" w:sz="0" w:space="0" w:color="auto"/>
            <w:left w:val="none" w:sz="0" w:space="0" w:color="auto"/>
            <w:bottom w:val="none" w:sz="0" w:space="0" w:color="auto"/>
            <w:right w:val="none" w:sz="0" w:space="0" w:color="auto"/>
          </w:divBdr>
        </w:div>
      </w:divsChild>
    </w:div>
    <w:div w:id="867570872">
      <w:bodyDiv w:val="1"/>
      <w:marLeft w:val="0"/>
      <w:marRight w:val="0"/>
      <w:marTop w:val="0"/>
      <w:marBottom w:val="0"/>
      <w:divBdr>
        <w:top w:val="none" w:sz="0" w:space="0" w:color="auto"/>
        <w:left w:val="none" w:sz="0" w:space="0" w:color="auto"/>
        <w:bottom w:val="none" w:sz="0" w:space="0" w:color="auto"/>
        <w:right w:val="none" w:sz="0" w:space="0" w:color="auto"/>
      </w:divBdr>
      <w:divsChild>
        <w:div w:id="2131238201">
          <w:marLeft w:val="0"/>
          <w:marRight w:val="0"/>
          <w:marTop w:val="0"/>
          <w:marBottom w:val="0"/>
          <w:divBdr>
            <w:top w:val="none" w:sz="0" w:space="0" w:color="auto"/>
            <w:left w:val="none" w:sz="0" w:space="0" w:color="auto"/>
            <w:bottom w:val="none" w:sz="0" w:space="0" w:color="auto"/>
            <w:right w:val="none" w:sz="0" w:space="0" w:color="auto"/>
          </w:divBdr>
        </w:div>
      </w:divsChild>
    </w:div>
    <w:div w:id="1883440511">
      <w:bodyDiv w:val="1"/>
      <w:marLeft w:val="0"/>
      <w:marRight w:val="0"/>
      <w:marTop w:val="0"/>
      <w:marBottom w:val="0"/>
      <w:divBdr>
        <w:top w:val="none" w:sz="0" w:space="0" w:color="auto"/>
        <w:left w:val="none" w:sz="0" w:space="0" w:color="auto"/>
        <w:bottom w:val="none" w:sz="0" w:space="0" w:color="auto"/>
        <w:right w:val="none" w:sz="0" w:space="0" w:color="auto"/>
      </w:divBdr>
      <w:divsChild>
        <w:div w:id="782579879">
          <w:marLeft w:val="0"/>
          <w:marRight w:val="0"/>
          <w:marTop w:val="0"/>
          <w:marBottom w:val="0"/>
          <w:divBdr>
            <w:top w:val="none" w:sz="0" w:space="0" w:color="auto"/>
            <w:left w:val="none" w:sz="0" w:space="0" w:color="auto"/>
            <w:bottom w:val="none" w:sz="0" w:space="0" w:color="auto"/>
            <w:right w:val="none" w:sz="0" w:space="0" w:color="auto"/>
          </w:divBdr>
          <w:divsChild>
            <w:div w:id="1168784366">
              <w:marLeft w:val="0"/>
              <w:marRight w:val="0"/>
              <w:marTop w:val="0"/>
              <w:marBottom w:val="0"/>
              <w:divBdr>
                <w:top w:val="none" w:sz="0" w:space="0" w:color="auto"/>
                <w:left w:val="none" w:sz="0" w:space="0" w:color="auto"/>
                <w:bottom w:val="none" w:sz="0" w:space="0" w:color="auto"/>
                <w:right w:val="none" w:sz="0" w:space="0" w:color="auto"/>
              </w:divBdr>
              <w:divsChild>
                <w:div w:id="689836645">
                  <w:marLeft w:val="0"/>
                  <w:marRight w:val="0"/>
                  <w:marTop w:val="0"/>
                  <w:marBottom w:val="0"/>
                  <w:divBdr>
                    <w:top w:val="none" w:sz="0" w:space="0" w:color="auto"/>
                    <w:left w:val="none" w:sz="0" w:space="0" w:color="auto"/>
                    <w:bottom w:val="none" w:sz="0" w:space="0" w:color="auto"/>
                    <w:right w:val="none" w:sz="0" w:space="0" w:color="auto"/>
                  </w:divBdr>
                  <w:divsChild>
                    <w:div w:id="12225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derby.ac.uk/eec" TargetMode="Externa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A283C685BFDB409748D2575199E51B" ma:contentTypeVersion="4" ma:contentTypeDescription="Create a new document." ma:contentTypeScope="" ma:versionID="e27a75417a5cee2862623ba0c012ffdc">
  <xsd:schema xmlns:xsd="http://www.w3.org/2001/XMLSchema" xmlns:xs="http://www.w3.org/2001/XMLSchema" xmlns:p="http://schemas.microsoft.com/office/2006/metadata/properties" xmlns:ns2="1d6e5059-3510-4e49-b3a5-5d42b0a316a0" targetNamespace="http://schemas.microsoft.com/office/2006/metadata/properties" ma:root="true" ma:fieldsID="02e04d1407704ddfba4bfb291e3ed6d5" ns2:_="">
    <xsd:import namespace="1d6e5059-3510-4e49-b3a5-5d42b0a316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e5059-3510-4e49-b3a5-5d42b0a31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A165F7-A216-4698-8780-4B781D2AF3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D9EA0E-70CF-426A-ACC6-65F2C2B1A725}">
  <ds:schemaRefs>
    <ds:schemaRef ds:uri="http://schemas.microsoft.com/sharepoint/v3/contenttype/forms"/>
  </ds:schemaRefs>
</ds:datastoreItem>
</file>

<file path=customXml/itemProps3.xml><?xml version="1.0" encoding="utf-8"?>
<ds:datastoreItem xmlns:ds="http://schemas.openxmlformats.org/officeDocument/2006/customXml" ds:itemID="{8E072318-4CA4-440A-A5FE-6728F881F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6e5059-3510-4e49-b3a5-5d42b0a31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notes.dot</Template>
  <TotalTime>4</TotalTime>
  <Pages>12</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Internet Software Development - Assignment 1</vt:lpstr>
    </vt:vector>
  </TitlesOfParts>
  <Company>University of Derby</Company>
  <LinksUpToDate>false</LinksUpToDate>
  <CharactersWithSpaces>19716</CharactersWithSpaces>
  <SharedDoc>false</SharedDoc>
  <HLinks>
    <vt:vector size="6" baseType="variant">
      <vt:variant>
        <vt:i4>6684709</vt:i4>
      </vt:variant>
      <vt:variant>
        <vt:i4>0</vt:i4>
      </vt:variant>
      <vt:variant>
        <vt:i4>0</vt:i4>
      </vt:variant>
      <vt:variant>
        <vt:i4>5</vt:i4>
      </vt:variant>
      <vt:variant>
        <vt:lpwstr>http://www.derby.ac.uk/eec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Software Development - Assignment 1</dc:title>
  <dc:subject/>
  <dc:creator>Wayne Rippin</dc:creator>
  <cp:keywords/>
  <cp:lastModifiedBy>Patrick Merritt</cp:lastModifiedBy>
  <cp:revision>2</cp:revision>
  <cp:lastPrinted>2016-03-07T07:41:00Z</cp:lastPrinted>
  <dcterms:created xsi:type="dcterms:W3CDTF">2021-01-13T12:06:00Z</dcterms:created>
  <dcterms:modified xsi:type="dcterms:W3CDTF">2021-01-13T12:06:00Z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Assignment 1</vt:lpwstr>
  </property>
  <property fmtid="{D5CDD505-2E9C-101B-9397-08002B2CF9AE}" pid="3" name="_AuthorEmail">
    <vt:lpwstr>w.rippin@mail.derby.ac.uk</vt:lpwstr>
  </property>
  <property fmtid="{D5CDD505-2E9C-101B-9397-08002B2CF9AE}" pid="4" name="_AuthorEmailDisplayName">
    <vt:lpwstr>Wayne Rippin</vt:lpwstr>
  </property>
  <property fmtid="{D5CDD505-2E9C-101B-9397-08002B2CF9AE}" pid="5" name="ContentTypeId">
    <vt:lpwstr>0x010100C1A283C685BFDB409748D2575199E51B</vt:lpwstr>
  </property>
</Properties>
</file>